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24102" w14:textId="77777777" w:rsidR="00850C91" w:rsidRDefault="00000000">
      <w:pPr>
        <w:pStyle w:val="Title"/>
      </w:pPr>
      <w:bookmarkStart w:id="0" w:name="_ll604pahbew0"/>
      <w:bookmarkEnd w:id="0"/>
      <w:r>
        <w:t>Bifurcated cervical ribs of apatosaurine sauropods</w:t>
      </w:r>
    </w:p>
    <w:p w14:paraId="08F4A932" w14:textId="77777777" w:rsidR="00850C91" w:rsidRDefault="00850C91">
      <w:pPr>
        <w:spacing w:line="240" w:lineRule="auto"/>
      </w:pPr>
    </w:p>
    <w:p w14:paraId="2D0B90DF" w14:textId="77777777" w:rsidR="00850C91" w:rsidRDefault="00000000">
      <w:r>
        <w:rPr>
          <w:b/>
        </w:rPr>
        <w:t>Mathew J. Wedel</w:t>
      </w:r>
      <w:r>
        <w:rPr>
          <w:b/>
          <w:vertAlign w:val="superscript"/>
        </w:rPr>
        <w:t>1</w:t>
      </w:r>
      <w:r>
        <w:t xml:space="preserve">, </w:t>
      </w:r>
      <w:r>
        <w:rPr>
          <w:b/>
        </w:rPr>
        <w:t>Michael P. Taylor</w:t>
      </w:r>
      <w:r>
        <w:rPr>
          <w:b/>
          <w:vertAlign w:val="superscript"/>
        </w:rPr>
        <w:t>2*</w:t>
      </w:r>
      <w:r>
        <w:t xml:space="preserve">, </w:t>
      </w:r>
    </w:p>
    <w:p w14:paraId="2FC18D36" w14:textId="77777777" w:rsidR="00850C91" w:rsidRDefault="00000000">
      <w:r>
        <w:rPr>
          <w:vertAlign w:val="superscript"/>
        </w:rPr>
        <w:t>1</w:t>
      </w:r>
      <w:r>
        <w:t xml:space="preserve">College of Osteopathic Medicine of the Pacific and College of Podiatric Medicine, Western University of Health Sciences, Pomona, California, USA. </w:t>
      </w:r>
      <w:hyperlink r:id="rId5">
        <w:r>
          <w:rPr>
            <w:color w:val="1155CC"/>
            <w:u w:val="single"/>
          </w:rPr>
          <w:t>mathew.wedel@gmail.com</w:t>
        </w:r>
      </w:hyperlink>
      <w:r>
        <w:t xml:space="preserve"> </w:t>
      </w:r>
    </w:p>
    <w:p w14:paraId="2F530E0F" w14:textId="77777777" w:rsidR="00850C91" w:rsidRDefault="00000000">
      <w:r>
        <w:rPr>
          <w:vertAlign w:val="superscript"/>
        </w:rPr>
        <w:t>2</w:t>
      </w:r>
      <w:r>
        <w:t xml:space="preserve">Department of Earth Sciences, University of Bristol, Bristol BS8 1RJ, UK. </w:t>
      </w:r>
      <w:hyperlink r:id="rId6">
        <w:r>
          <w:rPr>
            <w:color w:val="1155CC"/>
            <w:u w:val="single"/>
          </w:rPr>
          <w:t>dino@miketaylor.org.uk</w:t>
        </w:r>
      </w:hyperlink>
      <w:r>
        <w:t xml:space="preserve"> </w:t>
      </w:r>
    </w:p>
    <w:p w14:paraId="204F2D31" w14:textId="77777777" w:rsidR="00850C91" w:rsidRDefault="00000000">
      <w:r>
        <w:rPr>
          <w:vertAlign w:val="superscript"/>
        </w:rPr>
        <w:t>*</w:t>
      </w:r>
      <w:r>
        <w:t xml:space="preserve"> Corresponding author</w:t>
      </w:r>
    </w:p>
    <w:p w14:paraId="18857F2E" w14:textId="77777777" w:rsidR="00850C91" w:rsidRDefault="00850C91"/>
    <w:p w14:paraId="546CBB09" w14:textId="77777777" w:rsidR="00850C91" w:rsidRDefault="00000000">
      <w:pPr>
        <w:pStyle w:val="Heading1"/>
      </w:pPr>
      <w:bookmarkStart w:id="1" w:name="__RefHeading___Toc801_3516075340"/>
      <w:bookmarkStart w:id="2" w:name="_gydrejs9hg5o"/>
      <w:bookmarkEnd w:id="1"/>
      <w:bookmarkEnd w:id="2"/>
      <w:r>
        <w:t>Abstract</w:t>
      </w:r>
    </w:p>
    <w:p w14:paraId="6A50325E" w14:textId="5A667C72" w:rsidR="00850C91" w:rsidRDefault="000F1DB5">
      <w:commentRangeStart w:id="3"/>
      <w:ins w:id="4" w:author="Jerry Harris" w:date="2023-09-02T15:50:00Z">
        <w:r>
          <w:t xml:space="preserve">Possession of </w:t>
        </w:r>
      </w:ins>
      <w:del w:id="5" w:author="Jerry Harris" w:date="2023-09-02T15:50:00Z">
        <w:r w:rsidR="00000000" w:rsidDel="000F1DB5">
          <w:delText>B</w:delText>
        </w:r>
      </w:del>
      <w:ins w:id="6" w:author="Jerry Harris" w:date="2023-09-02T15:50:00Z">
        <w:r>
          <w:t>extra processes on cervical ribs, ranging from dorsal processes to pronounced b</w:t>
        </w:r>
      </w:ins>
      <w:r w:rsidR="00000000">
        <w:t>ifurcat</w:t>
      </w:r>
      <w:ins w:id="7" w:author="Jerry Harris" w:date="2023-09-02T15:50:00Z">
        <w:r>
          <w:t>ion</w:t>
        </w:r>
      </w:ins>
      <w:ins w:id="8" w:author="Jerry Harris" w:date="2023-09-02T15:51:00Z">
        <w:r>
          <w:t>,</w:t>
        </w:r>
      </w:ins>
      <w:del w:id="9" w:author="Jerry Harris" w:date="2023-09-02T15:51:00Z">
        <w:r w:rsidR="00000000" w:rsidDel="000F1DB5">
          <w:delText>ed cervical ribs</w:delText>
        </w:r>
      </w:del>
      <w:r w:rsidR="00000000">
        <w:t xml:space="preserve"> ha</w:t>
      </w:r>
      <w:ins w:id="10" w:author="Jerry Harris" w:date="2023-09-02T15:51:00Z">
        <w:r>
          <w:t>s</w:t>
        </w:r>
      </w:ins>
      <w:del w:id="11" w:author="Jerry Harris" w:date="2023-09-02T15:51:00Z">
        <w:r w:rsidR="00000000" w:rsidDel="000F1DB5">
          <w:delText>ve</w:delText>
        </w:r>
      </w:del>
      <w:r w:rsidR="00000000">
        <w:t xml:space="preserve"> evolved infrequently in dinosaurs. </w:t>
      </w:r>
      <w:del w:id="12" w:author="Jerry Harris" w:date="2023-09-02T15:51:00Z">
        <w:r w:rsidR="00000000" w:rsidDel="000F1DB5">
          <w:delText>P</w:delText>
        </w:r>
      </w:del>
      <w:ins w:id="13" w:author="Jerry Harris" w:date="2023-09-02T15:51:00Z">
        <w:r>
          <w:t>Taxa p</w:t>
        </w:r>
      </w:ins>
      <w:r w:rsidR="00000000">
        <w:t xml:space="preserve">reviously documented </w:t>
      </w:r>
      <w:del w:id="14" w:author="Jerry Harris" w:date="2023-09-02T15:51:00Z">
        <w:r w:rsidR="00000000" w:rsidDel="000F1DB5">
          <w:delText xml:space="preserve">examples </w:delText>
        </w:r>
      </w:del>
      <w:ins w:id="15" w:author="Jerry Harris" w:date="2023-09-02T15:51:00Z">
        <w:r>
          <w:t>to possess such ribs</w:t>
        </w:r>
        <w:r>
          <w:t xml:space="preserve"> </w:t>
        </w:r>
      </w:ins>
      <w:r w:rsidR="00000000">
        <w:t xml:space="preserve">include </w:t>
      </w:r>
      <w:del w:id="16" w:author="Jerry Harris" w:date="2023-09-02T15:51:00Z">
        <w:r w:rsidR="00000000" w:rsidDel="000F1DB5">
          <w:delText xml:space="preserve">those in </w:delText>
        </w:r>
      </w:del>
      <w:proofErr w:type="spellStart"/>
      <w:r w:rsidR="00000000">
        <w:t>abelisaurid</w:t>
      </w:r>
      <w:proofErr w:type="spellEnd"/>
      <w:r w:rsidR="00000000">
        <w:t xml:space="preserve"> theropods, </w:t>
      </w:r>
      <w:proofErr w:type="spellStart"/>
      <w:r w:rsidR="00000000">
        <w:t>leptoceratopsid</w:t>
      </w:r>
      <w:proofErr w:type="spellEnd"/>
      <w:r w:rsidR="00000000">
        <w:t xml:space="preserve"> ceratopsians, and turiasaurian sauropods.</w:t>
      </w:r>
      <w:commentRangeEnd w:id="3"/>
      <w:r>
        <w:rPr>
          <w:rStyle w:val="CommentReference"/>
          <w:rFonts w:cs="Mangal"/>
        </w:rPr>
        <w:commentReference w:id="3"/>
      </w:r>
      <w:r w:rsidR="00000000">
        <w:t xml:space="preserve"> In apatosaurine sauropods</w:t>
      </w:r>
      <w:ins w:id="17" w:author="Jerry Harris" w:date="2023-09-02T10:53:00Z">
        <w:r w:rsidR="00DD392D">
          <w:t>,</w:t>
        </w:r>
      </w:ins>
      <w:r w:rsidR="00000000">
        <w:t xml:space="preserve"> a spectrum of cervical rib morphologies exists, from cervical ribs with small dorsal processes extending from the shafts to completely bifurcated cervical ribs. </w:t>
      </w:r>
      <w:del w:id="18" w:author="Jerry Harris" w:date="2023-09-02T15:52:00Z">
        <w:r w:rsidR="00000000" w:rsidDel="000F1DB5">
          <w:delText>Similar d</w:delText>
        </w:r>
      </w:del>
      <w:ins w:id="19" w:author="Jerry Harris" w:date="2023-09-02T15:52:00Z">
        <w:r>
          <w:t>D</w:t>
        </w:r>
      </w:ins>
      <w:r w:rsidR="00000000">
        <w:t xml:space="preserve">orsal processes are </w:t>
      </w:r>
      <w:ins w:id="20" w:author="Jerry Harris" w:date="2023-09-02T15:52:00Z">
        <w:r>
          <w:t xml:space="preserve">also </w:t>
        </w:r>
      </w:ins>
      <w:r w:rsidR="00000000">
        <w:t xml:space="preserve">present in the </w:t>
      </w:r>
      <w:proofErr w:type="spellStart"/>
      <w:r w:rsidR="00000000">
        <w:t>dicraeosaurid</w:t>
      </w:r>
      <w:proofErr w:type="spellEnd"/>
      <w:r w:rsidR="00000000">
        <w:t xml:space="preserve"> </w:t>
      </w:r>
      <w:ins w:id="21" w:author="Jerry Harris" w:date="2023-09-02T15:55:00Z">
        <w:r>
          <w:t xml:space="preserve">sauropod </w:t>
        </w:r>
      </w:ins>
      <w:proofErr w:type="spellStart"/>
      <w:r w:rsidR="00000000">
        <w:rPr>
          <w:i/>
        </w:rPr>
        <w:t>Dicraeosaurus</w:t>
      </w:r>
      <w:proofErr w:type="spellEnd"/>
      <w:r w:rsidR="00000000">
        <w:t xml:space="preserve">. The presence of dorsal processes and bifurcated cervical ribs suggests that the hypaxial neck muscles that inserted on the cervical ribs were oriented in divergent directions. </w:t>
      </w:r>
      <w:del w:id="22" w:author="Jerry Harris" w:date="2023-09-02T10:54:00Z">
        <w:r w:rsidR="00000000" w:rsidDel="00DD392D">
          <w:delText xml:space="preserve"> </w:delText>
        </w:r>
      </w:del>
      <w:r w:rsidR="00000000">
        <w:t xml:space="preserve">In all the dinosaurian examples we have found, the cervical ribs are maximally bifurcated in the middle of the cervical series. We hypothesize that bifurcated </w:t>
      </w:r>
      <w:r w:rsidR="00000000">
        <w:lastRenderedPageBreak/>
        <w:t>cervical ribs are traces of diverging neck muscles that provided improved control in the middle of the neck, at some distance from both the head and the trunk.</w:t>
      </w:r>
    </w:p>
    <w:p w14:paraId="21A921C8" w14:textId="77777777" w:rsidR="00850C91" w:rsidRDefault="00000000">
      <w:r>
        <w:rPr>
          <w:b/>
          <w:bCs/>
        </w:rPr>
        <w:t>Key words:</w:t>
      </w:r>
      <w:r>
        <w:t xml:space="preserve"> dinosaur, sauropod, neck, rib, muscle</w:t>
      </w:r>
    </w:p>
    <w:p w14:paraId="7081C321" w14:textId="77777777" w:rsidR="00850C91" w:rsidRDefault="00850C91"/>
    <w:p w14:paraId="3D27C226" w14:textId="77777777" w:rsidR="00850C91" w:rsidRDefault="00000000">
      <w:pPr>
        <w:rPr>
          <w:rFonts w:ascii="Gill Sans" w:eastAsia="Gill Sans" w:hAnsi="Gill Sans" w:cs="Gill Sans"/>
          <w:b/>
          <w:sz w:val="40"/>
          <w:szCs w:val="40"/>
        </w:rPr>
      </w:pPr>
      <w:r>
        <w:rPr>
          <w:rFonts w:ascii="Gill Sans" w:eastAsia="Gill Sans" w:hAnsi="Gill Sans" w:cs="Gill Sans"/>
          <w:b/>
          <w:sz w:val="40"/>
          <w:szCs w:val="40"/>
        </w:rPr>
        <w:t>Table of contents</w:t>
      </w:r>
    </w:p>
    <w:sdt>
      <w:sdtPr>
        <w:id w:val="1713776127"/>
        <w:docPartObj>
          <w:docPartGallery w:val="Table of Contents"/>
          <w:docPartUnique/>
        </w:docPartObj>
      </w:sdtPr>
      <w:sdtContent>
        <w:p w14:paraId="394FFAB4" w14:textId="77777777" w:rsidR="00850C91" w:rsidRDefault="00000000">
          <w:pPr>
            <w:pStyle w:val="TOC1"/>
          </w:pPr>
          <w:r>
            <w:fldChar w:fldCharType="begin"/>
          </w:r>
          <w:r>
            <w:rPr>
              <w:rStyle w:val="IndexLink"/>
            </w:rPr>
            <w:instrText xml:space="preserve"> TOC \o "1-9" \t "Heading 1,1,Heading 2,2,Heading 3,3,Heading 4,4,Heading 5,5,Heading 6,6" \h</w:instrText>
          </w:r>
          <w:r>
            <w:rPr>
              <w:rStyle w:val="IndexLink"/>
            </w:rPr>
            <w:fldChar w:fldCharType="separate"/>
          </w:r>
          <w:hyperlink w:anchor="__RefHeading___Toc801_3516075340">
            <w:r>
              <w:rPr>
                <w:rStyle w:val="IndexLink"/>
              </w:rPr>
              <w:t>Abstract</w:t>
            </w:r>
            <w:r>
              <w:rPr>
                <w:rStyle w:val="IndexLink"/>
              </w:rPr>
              <w:tab/>
              <w:t>1</w:t>
            </w:r>
          </w:hyperlink>
        </w:p>
        <w:p w14:paraId="4C51AF7F" w14:textId="77777777" w:rsidR="00850C91" w:rsidRDefault="00000000">
          <w:pPr>
            <w:pStyle w:val="TOC1"/>
          </w:pPr>
          <w:hyperlink w:anchor="__RefHeading___Toc815_3516075340">
            <w:r>
              <w:rPr>
                <w:rStyle w:val="IndexLink"/>
              </w:rPr>
              <w:t>Introduction</w:t>
            </w:r>
            <w:r>
              <w:rPr>
                <w:rStyle w:val="IndexLink"/>
              </w:rPr>
              <w:tab/>
              <w:t>3</w:t>
            </w:r>
          </w:hyperlink>
        </w:p>
        <w:p w14:paraId="74C66863" w14:textId="77777777" w:rsidR="00850C91" w:rsidRDefault="00000000">
          <w:pPr>
            <w:pStyle w:val="TOC2"/>
            <w:tabs>
              <w:tab w:val="clear" w:pos="9077"/>
              <w:tab w:val="right" w:leader="dot" w:pos="9360"/>
            </w:tabs>
          </w:pPr>
          <w:hyperlink w:anchor="__RefHeading___Toc817_3516075340">
            <w:r>
              <w:rPr>
                <w:rStyle w:val="IndexLink"/>
              </w:rPr>
              <w:t>Museum Abbreviations</w:t>
            </w:r>
            <w:r>
              <w:rPr>
                <w:rStyle w:val="IndexLink"/>
              </w:rPr>
              <w:tab/>
              <w:t>4</w:t>
            </w:r>
          </w:hyperlink>
        </w:p>
        <w:p w14:paraId="7A9F8237" w14:textId="77777777" w:rsidR="00850C91" w:rsidRDefault="00000000">
          <w:pPr>
            <w:pStyle w:val="TOC1"/>
          </w:pPr>
          <w:hyperlink w:anchor="__RefHeading___Toc813_3516075340">
            <w:r>
              <w:rPr>
                <w:rStyle w:val="IndexLink"/>
              </w:rPr>
              <w:t>Background</w:t>
            </w:r>
            <w:r>
              <w:rPr>
                <w:rStyle w:val="IndexLink"/>
              </w:rPr>
              <w:tab/>
              <w:t>5</w:t>
            </w:r>
          </w:hyperlink>
        </w:p>
        <w:p w14:paraId="545379AE" w14:textId="77777777" w:rsidR="00850C91" w:rsidRDefault="00000000">
          <w:pPr>
            <w:pStyle w:val="TOC2"/>
            <w:tabs>
              <w:tab w:val="clear" w:pos="9077"/>
              <w:tab w:val="right" w:leader="dot" w:pos="9360"/>
            </w:tabs>
          </w:pPr>
          <w:hyperlink w:anchor="__RefHeading___Toc839_3516075340">
            <w:r>
              <w:rPr>
                <w:rStyle w:val="IndexLink"/>
              </w:rPr>
              <w:t>Nomenclature</w:t>
            </w:r>
            <w:r>
              <w:rPr>
                <w:rStyle w:val="IndexLink"/>
              </w:rPr>
              <w:tab/>
              <w:t>5</w:t>
            </w:r>
          </w:hyperlink>
        </w:p>
        <w:p w14:paraId="216FF23D" w14:textId="77777777" w:rsidR="00850C91" w:rsidRDefault="00000000">
          <w:pPr>
            <w:pStyle w:val="TOC2"/>
            <w:tabs>
              <w:tab w:val="clear" w:pos="9077"/>
              <w:tab w:val="right" w:leader="dot" w:pos="9360"/>
            </w:tabs>
          </w:pPr>
          <w:hyperlink w:anchor="__RefHeading___Toc837_3516075340">
            <w:r>
              <w:rPr>
                <w:rStyle w:val="IndexLink"/>
              </w:rPr>
              <w:t>Cervical ribs</w:t>
            </w:r>
            <w:r>
              <w:rPr>
                <w:rStyle w:val="IndexLink"/>
              </w:rPr>
              <w:tab/>
              <w:t>5</w:t>
            </w:r>
          </w:hyperlink>
        </w:p>
        <w:p w14:paraId="5EACC275" w14:textId="77777777" w:rsidR="00850C91" w:rsidRDefault="00000000">
          <w:pPr>
            <w:pStyle w:val="TOC2"/>
            <w:tabs>
              <w:tab w:val="clear" w:pos="9077"/>
              <w:tab w:val="right" w:leader="dot" w:pos="9360"/>
            </w:tabs>
          </w:pPr>
          <w:hyperlink w:anchor="__RefHeading___Toc835_3516075340">
            <w:r>
              <w:rPr>
                <w:rStyle w:val="IndexLink"/>
              </w:rPr>
              <w:t>Sauropod cervical rib morphology</w:t>
            </w:r>
            <w:r>
              <w:rPr>
                <w:rStyle w:val="IndexLink"/>
              </w:rPr>
              <w:tab/>
              <w:t>7</w:t>
            </w:r>
          </w:hyperlink>
        </w:p>
        <w:p w14:paraId="24ACFA77" w14:textId="77777777" w:rsidR="00850C91" w:rsidRDefault="00000000">
          <w:pPr>
            <w:pStyle w:val="TOC2"/>
            <w:tabs>
              <w:tab w:val="clear" w:pos="9077"/>
              <w:tab w:val="right" w:leader="dot" w:pos="9360"/>
            </w:tabs>
          </w:pPr>
          <w:hyperlink w:anchor="__RefHeading___Toc833_3516075340">
            <w:r>
              <w:rPr>
                <w:rStyle w:val="IndexLink"/>
              </w:rPr>
              <w:t>Bifurcation in sauropod cervical ribs</w:t>
            </w:r>
            <w:r>
              <w:rPr>
                <w:rStyle w:val="IndexLink"/>
              </w:rPr>
              <w:tab/>
              <w:t>8</w:t>
            </w:r>
          </w:hyperlink>
        </w:p>
        <w:p w14:paraId="1B1179A7" w14:textId="77777777" w:rsidR="00850C91" w:rsidRDefault="00000000">
          <w:pPr>
            <w:pStyle w:val="TOC2"/>
            <w:tabs>
              <w:tab w:val="clear" w:pos="9077"/>
              <w:tab w:val="right" w:leader="dot" w:pos="9360"/>
            </w:tabs>
          </w:pPr>
          <w:hyperlink w:anchor="__RefHeading___Toc831_3516075340">
            <w:r>
              <w:rPr>
                <w:rStyle w:val="IndexLink"/>
              </w:rPr>
              <w:t>Bifurcated cervical ribs in other animals</w:t>
            </w:r>
            <w:r>
              <w:rPr>
                <w:rStyle w:val="IndexLink"/>
              </w:rPr>
              <w:tab/>
              <w:t>9</w:t>
            </w:r>
          </w:hyperlink>
        </w:p>
        <w:p w14:paraId="0874CE05" w14:textId="77777777" w:rsidR="00850C91" w:rsidRDefault="00000000">
          <w:pPr>
            <w:pStyle w:val="TOC1"/>
          </w:pPr>
          <w:hyperlink w:anchor="__RefHeading___Toc811_3516075340">
            <w:r>
              <w:rPr>
                <w:rStyle w:val="IndexLink"/>
              </w:rPr>
              <w:t>Description: dorsal processes and bifurcated cervical ribs in apatosaurines</w:t>
            </w:r>
            <w:r>
              <w:rPr>
                <w:rStyle w:val="IndexLink"/>
              </w:rPr>
              <w:tab/>
              <w:t>10</w:t>
            </w:r>
          </w:hyperlink>
        </w:p>
        <w:p w14:paraId="04103AD6" w14:textId="77777777" w:rsidR="00850C91" w:rsidRDefault="00000000">
          <w:pPr>
            <w:pStyle w:val="TOC2"/>
            <w:tabs>
              <w:tab w:val="clear" w:pos="9077"/>
              <w:tab w:val="right" w:leader="dot" w:pos="9360"/>
            </w:tabs>
          </w:pPr>
          <w:hyperlink w:anchor="__RefHeading___Toc829_3516075340">
            <w:r>
              <w:rPr>
                <w:rStyle w:val="IndexLink"/>
                <w:i/>
              </w:rPr>
              <w:t>Brontosaurus parvus</w:t>
            </w:r>
            <w:r>
              <w:rPr>
                <w:rStyle w:val="IndexLink"/>
              </w:rPr>
              <w:t>, CM 555</w:t>
            </w:r>
            <w:r>
              <w:rPr>
                <w:rStyle w:val="IndexLink"/>
              </w:rPr>
              <w:tab/>
              <w:t>10</w:t>
            </w:r>
          </w:hyperlink>
        </w:p>
        <w:p w14:paraId="7DADCCE0" w14:textId="77777777" w:rsidR="00850C91" w:rsidRDefault="00000000">
          <w:pPr>
            <w:pStyle w:val="TOC2"/>
            <w:tabs>
              <w:tab w:val="clear" w:pos="9077"/>
              <w:tab w:val="right" w:leader="dot" w:pos="9360"/>
            </w:tabs>
          </w:pPr>
          <w:hyperlink w:anchor="__RefHeading___Toc827_3516075340">
            <w:r>
              <w:rPr>
                <w:rStyle w:val="IndexLink"/>
                <w:i/>
              </w:rPr>
              <w:t>Apatosaurus louisae</w:t>
            </w:r>
            <w:r>
              <w:rPr>
                <w:rStyle w:val="IndexLink"/>
              </w:rPr>
              <w:t>, CM 3018</w:t>
            </w:r>
            <w:r>
              <w:rPr>
                <w:rStyle w:val="IndexLink"/>
              </w:rPr>
              <w:tab/>
              <w:t>11</w:t>
            </w:r>
          </w:hyperlink>
        </w:p>
        <w:p w14:paraId="0F99A2DE" w14:textId="77777777" w:rsidR="00850C91" w:rsidRDefault="00000000">
          <w:pPr>
            <w:pStyle w:val="TOC2"/>
            <w:tabs>
              <w:tab w:val="clear" w:pos="9077"/>
              <w:tab w:val="right" w:leader="dot" w:pos="9360"/>
            </w:tabs>
          </w:pPr>
          <w:hyperlink w:anchor="__RefHeading___Toc825_3516075340">
            <w:r>
              <w:rPr>
                <w:rStyle w:val="IndexLink"/>
                <w:i/>
              </w:rPr>
              <w:t>Apatosaurus louisae</w:t>
            </w:r>
            <w:r>
              <w:rPr>
                <w:rStyle w:val="IndexLink"/>
              </w:rPr>
              <w:t>, MWC 1946</w:t>
            </w:r>
            <w:r>
              <w:rPr>
                <w:rStyle w:val="IndexLink"/>
              </w:rPr>
              <w:tab/>
              <w:t>11</w:t>
            </w:r>
          </w:hyperlink>
        </w:p>
        <w:p w14:paraId="1409CAEF" w14:textId="77777777" w:rsidR="00850C91" w:rsidRDefault="00000000">
          <w:pPr>
            <w:pStyle w:val="TOC2"/>
            <w:tabs>
              <w:tab w:val="clear" w:pos="9077"/>
              <w:tab w:val="right" w:leader="dot" w:pos="9360"/>
            </w:tabs>
          </w:pPr>
          <w:hyperlink w:anchor="__RefHeading___Toc823_3516075340">
            <w:r>
              <w:rPr>
                <w:rStyle w:val="IndexLink"/>
                <w:i/>
              </w:rPr>
              <w:t>Apatosaurus louisae</w:t>
            </w:r>
            <w:r>
              <w:rPr>
                <w:rStyle w:val="IndexLink"/>
              </w:rPr>
              <w:t>, MWC 5659</w:t>
            </w:r>
            <w:r>
              <w:rPr>
                <w:rStyle w:val="IndexLink"/>
              </w:rPr>
              <w:tab/>
              <w:t>12</w:t>
            </w:r>
          </w:hyperlink>
        </w:p>
        <w:p w14:paraId="56BAF3B6" w14:textId="77777777" w:rsidR="00850C91" w:rsidRDefault="00000000">
          <w:pPr>
            <w:pStyle w:val="TOC2"/>
            <w:tabs>
              <w:tab w:val="clear" w:pos="9077"/>
              <w:tab w:val="right" w:leader="dot" w:pos="9360"/>
            </w:tabs>
          </w:pPr>
          <w:hyperlink w:anchor="__RefHeading___Toc821_3516075340">
            <w:r>
              <w:rPr>
                <w:rStyle w:val="IndexLink"/>
              </w:rPr>
              <w:t>Apatosaurinae incertae sedis, BYU 18531</w:t>
            </w:r>
            <w:r>
              <w:rPr>
                <w:rStyle w:val="IndexLink"/>
              </w:rPr>
              <w:tab/>
              <w:t>13</w:t>
            </w:r>
          </w:hyperlink>
        </w:p>
        <w:p w14:paraId="5D24727E" w14:textId="77777777" w:rsidR="00850C91" w:rsidRDefault="00000000">
          <w:pPr>
            <w:pStyle w:val="TOC2"/>
            <w:tabs>
              <w:tab w:val="clear" w:pos="9077"/>
              <w:tab w:val="right" w:leader="dot" w:pos="9360"/>
            </w:tabs>
          </w:pPr>
          <w:hyperlink w:anchor="__RefHeading___Toc819_3516075340">
            <w:r>
              <w:rPr>
                <w:rStyle w:val="IndexLink"/>
              </w:rPr>
              <w:t>Other apatosaurines</w:t>
            </w:r>
            <w:r>
              <w:rPr>
                <w:rStyle w:val="IndexLink"/>
              </w:rPr>
              <w:tab/>
              <w:t>13</w:t>
            </w:r>
          </w:hyperlink>
        </w:p>
        <w:p w14:paraId="5A4942C2" w14:textId="77777777" w:rsidR="00850C91" w:rsidRDefault="00000000">
          <w:pPr>
            <w:pStyle w:val="TOC1"/>
          </w:pPr>
          <w:hyperlink w:anchor="__RefHeading___Toc809_3516075340">
            <w:r>
              <w:rPr>
                <w:rStyle w:val="IndexLink"/>
              </w:rPr>
              <w:t>Discussion</w:t>
            </w:r>
            <w:r>
              <w:rPr>
                <w:rStyle w:val="IndexLink"/>
              </w:rPr>
              <w:tab/>
              <w:t>14</w:t>
            </w:r>
          </w:hyperlink>
        </w:p>
        <w:p w14:paraId="4792F766" w14:textId="77777777" w:rsidR="00850C91" w:rsidRDefault="00000000">
          <w:pPr>
            <w:pStyle w:val="TOC1"/>
          </w:pPr>
          <w:hyperlink w:anchor="__RefHeading___Toc807_3516075340">
            <w:r>
              <w:rPr>
                <w:rStyle w:val="IndexLink"/>
              </w:rPr>
              <w:t>Acknowledgments</w:t>
            </w:r>
            <w:r>
              <w:rPr>
                <w:rStyle w:val="IndexLink"/>
              </w:rPr>
              <w:tab/>
              <w:t>16</w:t>
            </w:r>
          </w:hyperlink>
        </w:p>
        <w:p w14:paraId="6C29E59C" w14:textId="77777777" w:rsidR="00850C91" w:rsidRDefault="00000000">
          <w:pPr>
            <w:pStyle w:val="TOC1"/>
          </w:pPr>
          <w:hyperlink w:anchor="__RefHeading___Toc805_3516075340">
            <w:r>
              <w:rPr>
                <w:rStyle w:val="IndexLink"/>
              </w:rPr>
              <w:t>Literature Cited</w:t>
            </w:r>
            <w:r>
              <w:rPr>
                <w:rStyle w:val="IndexLink"/>
              </w:rPr>
              <w:tab/>
              <w:t>16</w:t>
            </w:r>
          </w:hyperlink>
        </w:p>
        <w:p w14:paraId="1E5A7E8C" w14:textId="77777777" w:rsidR="00850C91" w:rsidRDefault="00000000">
          <w:pPr>
            <w:pStyle w:val="TOC1"/>
          </w:pPr>
          <w:hyperlink w:anchor="__RefHeading___Toc803_3516075340">
            <w:r>
              <w:rPr>
                <w:rStyle w:val="IndexLink"/>
              </w:rPr>
              <w:t>Figure captions</w:t>
            </w:r>
            <w:r>
              <w:rPr>
                <w:rStyle w:val="IndexLink"/>
              </w:rPr>
              <w:tab/>
              <w:t>22</w:t>
            </w:r>
          </w:hyperlink>
          <w:r>
            <w:rPr>
              <w:rStyle w:val="IndexLink"/>
            </w:rPr>
            <w:fldChar w:fldCharType="end"/>
          </w:r>
        </w:p>
      </w:sdtContent>
    </w:sdt>
    <w:p w14:paraId="10B5717E" w14:textId="77777777" w:rsidR="00850C91" w:rsidRDefault="00850C91">
      <w:pPr>
        <w:rPr>
          <w:rFonts w:ascii="Gill Sans" w:eastAsia="Gill Sans" w:hAnsi="Gill Sans" w:cs="Gill Sans"/>
          <w:b/>
          <w:sz w:val="40"/>
          <w:szCs w:val="40"/>
        </w:rPr>
      </w:pPr>
    </w:p>
    <w:p w14:paraId="1BCF9DD5" w14:textId="77777777" w:rsidR="00850C91" w:rsidRDefault="00000000">
      <w:pPr>
        <w:pStyle w:val="Heading1"/>
      </w:pPr>
      <w:bookmarkStart w:id="23" w:name="__RefHeading___Toc815_3516075340"/>
      <w:bookmarkStart w:id="24" w:name="_ymjcslql5ede"/>
      <w:bookmarkEnd w:id="23"/>
      <w:bookmarkEnd w:id="24"/>
      <w:r>
        <w:t>Introduction</w:t>
      </w:r>
    </w:p>
    <w:p w14:paraId="06E6AA8E" w14:textId="77777777" w:rsidR="00850C91" w:rsidRDefault="00000000">
      <w:r>
        <w:t xml:space="preserve">It is well known that sauropod dinosaurs had the longest necks of any terrestrial animals. But it is not widely </w:t>
      </w:r>
      <w:proofErr w:type="spellStart"/>
      <w:r>
        <w:t>recognised</w:t>
      </w:r>
      <w:proofErr w:type="spellEnd"/>
      <w:r>
        <w:t xml:space="preserve"> that the lengths of their necks exceeded those of their rivals by a factor of five: 15 m for </w:t>
      </w:r>
      <w:r>
        <w:rPr>
          <w:i/>
        </w:rPr>
        <w:t>Supersaurus</w:t>
      </w:r>
      <w:r>
        <w:t xml:space="preserve"> compared with perhaps 3 m for the largest pterosaurs, 2.4 m for the world-record giraffe, and a little over 2 m for various non-sauropod dinosaurs (see review in Taylor and Wedel 2013).</w:t>
      </w:r>
    </w:p>
    <w:p w14:paraId="5A29C993" w14:textId="5A0FD7FC" w:rsidR="00850C91" w:rsidRDefault="00000000">
      <w:r>
        <w:t xml:space="preserve">These long necks were key among the evolutionary innovations that enabled sauropods to grow so large (Sander et al. 2010, Sander 2013). Extreme neck elongation was made possible by a suite of anatomical properties including large absolute size, stable quadrupedal stance, reduced head size, increased number of cervical (neck) vertebrae, elongation of individual cervical </w:t>
      </w:r>
      <w:r>
        <w:lastRenderedPageBreak/>
        <w:t>vertebrae, an avian-style respiratory system, extensive vertebral pneumaticity</w:t>
      </w:r>
      <w:ins w:id="25" w:author="Jerry Harris" w:date="2023-09-02T10:55:00Z">
        <w:r w:rsidR="00DD392D">
          <w:t>,</w:t>
        </w:r>
      </w:ins>
      <w:r>
        <w:t xml:space="preserve"> and various modifications to muscle attachment points in the neck (Taylor and Wedel 2013), including the ribs of the cervical vertebrae.</w:t>
      </w:r>
    </w:p>
    <w:p w14:paraId="1026EAE4" w14:textId="77777777" w:rsidR="00850C91" w:rsidRDefault="00000000">
      <w:r>
        <w:t>In this contribution, we survey the occurrence of bifurcated cervical ribs in sauropods, describe several examples in apatosaurines, and speculate on their implications for muscle attachments.</w:t>
      </w:r>
    </w:p>
    <w:p w14:paraId="400DE22D" w14:textId="77777777" w:rsidR="00850C91" w:rsidRDefault="00000000">
      <w:pPr>
        <w:pStyle w:val="Heading2"/>
      </w:pPr>
      <w:bookmarkStart w:id="26" w:name="__RefHeading___Toc817_3516075340"/>
      <w:bookmarkStart w:id="27" w:name="_b2qec7oig9fh"/>
      <w:bookmarkEnd w:id="26"/>
      <w:bookmarkEnd w:id="27"/>
      <w:r>
        <w:t>Museum Abbreviations</w:t>
      </w:r>
    </w:p>
    <w:p w14:paraId="6FAABEC6" w14:textId="77777777" w:rsidR="00850C91" w:rsidRDefault="00000000">
      <w:pPr>
        <w:numPr>
          <w:ilvl w:val="0"/>
          <w:numId w:val="2"/>
        </w:numPr>
      </w:pPr>
      <w:r>
        <w:t>CM — Carnegie Museum, Pittsburgh, Pennsylvania, USA</w:t>
      </w:r>
    </w:p>
    <w:p w14:paraId="04659763" w14:textId="77777777" w:rsidR="00850C91" w:rsidRDefault="00000000">
      <w:pPr>
        <w:numPr>
          <w:ilvl w:val="0"/>
          <w:numId w:val="2"/>
        </w:numPr>
      </w:pPr>
      <w:r>
        <w:t>FMNH — Field Museum of Natural History, Chicago, Illinois, USA</w:t>
      </w:r>
    </w:p>
    <w:p w14:paraId="486D6258" w14:textId="77777777" w:rsidR="00850C91" w:rsidRDefault="00000000">
      <w:pPr>
        <w:numPr>
          <w:ilvl w:val="0"/>
          <w:numId w:val="2"/>
        </w:numPr>
      </w:pPr>
      <w:r>
        <w:t>LACM — Los Angeles County Museum of Natural History, Los Angeles, California, USA.</w:t>
      </w:r>
    </w:p>
    <w:p w14:paraId="27629858" w14:textId="77777777" w:rsidR="00850C91" w:rsidRDefault="00000000">
      <w:pPr>
        <w:numPr>
          <w:ilvl w:val="0"/>
          <w:numId w:val="2"/>
        </w:numPr>
      </w:pPr>
      <w:r>
        <w:t xml:space="preserve">MACN — Museo Argentino de </w:t>
      </w:r>
      <w:proofErr w:type="spellStart"/>
      <w:r>
        <w:t>Ciencias</w:t>
      </w:r>
      <w:proofErr w:type="spellEnd"/>
      <w:r>
        <w:t xml:space="preserve"> Naturales “B. </w:t>
      </w:r>
      <w:proofErr w:type="spellStart"/>
      <w:r>
        <w:t>Rivadavia</w:t>
      </w:r>
      <w:proofErr w:type="spellEnd"/>
      <w:r>
        <w:t>”, Buenos Aires, Argentina.</w:t>
      </w:r>
    </w:p>
    <w:p w14:paraId="0C7B41A9" w14:textId="77777777" w:rsidR="00850C91" w:rsidRDefault="00000000">
      <w:pPr>
        <w:numPr>
          <w:ilvl w:val="0"/>
          <w:numId w:val="2"/>
        </w:numPr>
      </w:pPr>
      <w:r>
        <w:t xml:space="preserve">MCSNB — Museo Civico di </w:t>
      </w:r>
      <w:proofErr w:type="spellStart"/>
      <w:r>
        <w:t>Scienze</w:t>
      </w:r>
      <w:proofErr w:type="spellEnd"/>
      <w:r>
        <w:t xml:space="preserve"> </w:t>
      </w:r>
      <w:proofErr w:type="spellStart"/>
      <w:r>
        <w:t>Naturali</w:t>
      </w:r>
      <w:proofErr w:type="spellEnd"/>
      <w:r>
        <w:t xml:space="preserve"> "E. </w:t>
      </w:r>
      <w:proofErr w:type="spellStart"/>
      <w:r>
        <w:t>Caffi</w:t>
      </w:r>
      <w:proofErr w:type="spellEnd"/>
      <w:r>
        <w:t>" Bergamo, Bergamo, Italy;</w:t>
      </w:r>
    </w:p>
    <w:p w14:paraId="6F92B421" w14:textId="77777777" w:rsidR="00850C91" w:rsidRDefault="00000000">
      <w:pPr>
        <w:numPr>
          <w:ilvl w:val="0"/>
          <w:numId w:val="2"/>
        </w:numPr>
      </w:pPr>
      <w:r>
        <w:t xml:space="preserve">MB.R. — Humboldt Museum für </w:t>
      </w:r>
      <w:proofErr w:type="spellStart"/>
      <w:r>
        <w:t>Naturkunde</w:t>
      </w:r>
      <w:proofErr w:type="spellEnd"/>
      <w:r>
        <w:t xml:space="preserve"> Berlin, Berlin, Germany</w:t>
      </w:r>
    </w:p>
    <w:p w14:paraId="6A15379E" w14:textId="77777777" w:rsidR="00850C91" w:rsidRDefault="00000000">
      <w:pPr>
        <w:numPr>
          <w:ilvl w:val="0"/>
          <w:numId w:val="2"/>
        </w:numPr>
      </w:pPr>
      <w:r>
        <w:t xml:space="preserve">MWC — Museum of Western Colorado - Dinosaur Journey, </w:t>
      </w:r>
      <w:proofErr w:type="spellStart"/>
      <w:r>
        <w:t>Fruita</w:t>
      </w:r>
      <w:proofErr w:type="spellEnd"/>
      <w:r>
        <w:t>, Colorado, USA</w:t>
      </w:r>
    </w:p>
    <w:p w14:paraId="4B039C50" w14:textId="77777777" w:rsidR="00850C91" w:rsidRDefault="00000000">
      <w:pPr>
        <w:numPr>
          <w:ilvl w:val="0"/>
          <w:numId w:val="2"/>
        </w:numPr>
      </w:pPr>
      <w:r>
        <w:t>NSMT — National Science Museum, Tokyo, Japan</w:t>
      </w:r>
    </w:p>
    <w:p w14:paraId="649082D3" w14:textId="77777777" w:rsidR="00850C91" w:rsidRDefault="00000000">
      <w:pPr>
        <w:numPr>
          <w:ilvl w:val="0"/>
          <w:numId w:val="2"/>
        </w:numPr>
      </w:pPr>
      <w:r>
        <w:t xml:space="preserve">UA — Université </w:t>
      </w:r>
      <w:proofErr w:type="spellStart"/>
      <w:r>
        <w:t>d’Antananarivo</w:t>
      </w:r>
      <w:proofErr w:type="spellEnd"/>
      <w:r>
        <w:t>, Antananarivo, Madagascar</w:t>
      </w:r>
    </w:p>
    <w:p w14:paraId="16F7C9B9" w14:textId="77777777" w:rsidR="00850C91" w:rsidRDefault="00000000">
      <w:pPr>
        <w:numPr>
          <w:ilvl w:val="0"/>
          <w:numId w:val="2"/>
        </w:numPr>
      </w:pPr>
      <w:r>
        <w:t>UWGM — University of Wyoming Geological Museum, Laramie, Wyoming, USA</w:t>
      </w:r>
    </w:p>
    <w:p w14:paraId="3B02755B" w14:textId="77777777" w:rsidR="00850C91" w:rsidRDefault="00000000">
      <w:pPr>
        <w:numPr>
          <w:ilvl w:val="0"/>
          <w:numId w:val="2"/>
        </w:numPr>
      </w:pPr>
      <w:r>
        <w:t>YPM — Yale Peabody Museum, New Haven, Connecticut, USA</w:t>
      </w:r>
    </w:p>
    <w:p w14:paraId="685CF1E8" w14:textId="77777777" w:rsidR="00850C91" w:rsidRDefault="00000000">
      <w:pPr>
        <w:pStyle w:val="Heading1"/>
      </w:pPr>
      <w:bookmarkStart w:id="28" w:name="__RefHeading___Toc813_3516075340"/>
      <w:bookmarkStart w:id="29" w:name="_6gvj3cg9j5oi"/>
      <w:bookmarkEnd w:id="28"/>
      <w:bookmarkEnd w:id="29"/>
      <w:r>
        <w:lastRenderedPageBreak/>
        <w:t>Background</w:t>
      </w:r>
    </w:p>
    <w:p w14:paraId="50B946EB" w14:textId="77777777" w:rsidR="00850C91" w:rsidRDefault="00000000">
      <w:pPr>
        <w:pStyle w:val="Heading2"/>
      </w:pPr>
      <w:bookmarkStart w:id="30" w:name="__RefHeading___Toc839_3516075340"/>
      <w:bookmarkStart w:id="31" w:name="_18gahgm1p0su"/>
      <w:bookmarkEnd w:id="30"/>
      <w:bookmarkEnd w:id="31"/>
      <w:r>
        <w:t>Nomenclature</w:t>
      </w:r>
    </w:p>
    <w:p w14:paraId="6EE285F3" w14:textId="4BF07856" w:rsidR="00850C91" w:rsidRDefault="00000000">
      <w:r>
        <w:t>Herein we follow Tschopp et al. (2015) for diplodocoid phylogeny and Royo-Torres et al. (2017) for turiasaurian phylogeny. We also follow Tschopp et al. (2015) in referring to the bony protuberances on the dorsal or dorsolateral aspect of cervical rib shafts as “dorsal processes”, regardless of the angles formed between the</w:t>
      </w:r>
      <w:ins w:id="32" w:author="Jerry Harris" w:date="2023-09-02T10:55:00Z">
        <w:r w:rsidR="00DD392D" w:rsidRPr="00DD392D">
          <w:t xml:space="preserve"> </w:t>
        </w:r>
        <w:r w:rsidR="00DD392D">
          <w:t>posterior margins of the</w:t>
        </w:r>
      </w:ins>
      <w:r>
        <w:t>se processes</w:t>
      </w:r>
      <w:del w:id="33" w:author="Jerry Harris" w:date="2023-09-02T10:55:00Z">
        <w:r w:rsidDel="00DD392D">
          <w:delText>’</w:delText>
        </w:r>
      </w:del>
      <w:r>
        <w:t xml:space="preserve"> </w:t>
      </w:r>
      <w:del w:id="34" w:author="Jerry Harris" w:date="2023-09-02T10:55:00Z">
        <w:r w:rsidDel="00DD392D">
          <w:delText xml:space="preserve">posterior margins </w:delText>
        </w:r>
      </w:del>
      <w:r>
        <w:t>and the rib shafts (obtuse, right, or acute).</w:t>
      </w:r>
    </w:p>
    <w:p w14:paraId="0339C0A7" w14:textId="77777777" w:rsidR="00850C91" w:rsidRDefault="00000000">
      <w:pPr>
        <w:pStyle w:val="Heading2"/>
      </w:pPr>
      <w:bookmarkStart w:id="35" w:name="__RefHeading___Toc837_3516075340"/>
      <w:bookmarkStart w:id="36" w:name="_39xehadao8zl"/>
      <w:bookmarkEnd w:id="35"/>
      <w:bookmarkEnd w:id="36"/>
      <w:r>
        <w:t>Cervical ribs</w:t>
      </w:r>
    </w:p>
    <w:p w14:paraId="59A0866E" w14:textId="2C9C533C" w:rsidR="00850C91" w:rsidRDefault="00000000">
      <w:r>
        <w:t xml:space="preserve">With few exceptions, the cervical vertebrae of most tetrapods have bicipital (two-headed) costal elements, which are serially homologous with </w:t>
      </w:r>
      <w:ins w:id="37" w:author="Jerry Harris" w:date="2023-09-02T15:58:00Z">
        <w:r w:rsidR="00E019DC">
          <w:t xml:space="preserve">both </w:t>
        </w:r>
      </w:ins>
      <w:r>
        <w:t xml:space="preserve">the freely-moving dorsal or thoracic ribs and </w:t>
      </w:r>
      <w:del w:id="38" w:author="Jerry Harris" w:date="2023-09-02T15:58:00Z">
        <w:r w:rsidDel="00E019DC">
          <w:delText xml:space="preserve">with </w:delText>
        </w:r>
      </w:del>
      <w:r>
        <w:t>the fused caudal ribs that provide the transverse processes of caudal vertebrae. Typically</w:t>
      </w:r>
      <w:ins w:id="39" w:author="Jerry Harris" w:date="2023-09-02T10:56:00Z">
        <w:r w:rsidR="00DD392D">
          <w:t>,</w:t>
        </w:r>
      </w:ins>
      <w:r>
        <w:t xml:space="preserve"> each of these costal elements articulates ventrally with the vertebral centrum at the parapophysis, and dorsally with the neural arch at the diapophysis. (In dorsal vertebrae, the parapophysis may be shifted upwards onto the neural arch.) These two articulations form a bony tunnel or canal</w:t>
      </w:r>
      <w:ins w:id="40" w:author="Jerry Harris" w:date="2023-09-02T10:57:00Z">
        <w:r w:rsidR="00DD392D">
          <w:t>, the transverse foramen,</w:t>
        </w:r>
      </w:ins>
      <w:r>
        <w:t xml:space="preserve"> on either side of the vertebra</w:t>
      </w:r>
      <w:del w:id="41" w:author="Jerry Harris" w:date="2023-09-02T10:57:00Z">
        <w:r w:rsidDel="00DD392D">
          <w:delText>, the transverse foramen,</w:delText>
        </w:r>
      </w:del>
      <w:r>
        <w:t xml:space="preserve"> through which the vertebral artery passes.</w:t>
      </w:r>
    </w:p>
    <w:p w14:paraId="7E5219E7" w14:textId="75A66224" w:rsidR="00850C91" w:rsidRDefault="00000000">
      <w:r>
        <w:t xml:space="preserve">Both the morphology and the nomenclature of the costal elements in the cervical series vary widely among tetrapod clades (Figure 1). In non-avian reptiles, the costal elements of the cervical vertebrae are called “cervical ribs” </w:t>
      </w:r>
      <w:commentRangeStart w:id="42"/>
      <w:r>
        <w:t>(Romer 1956)</w:t>
      </w:r>
      <w:commentRangeEnd w:id="42"/>
      <w:r w:rsidR="00E019DC">
        <w:rPr>
          <w:rStyle w:val="CommentReference"/>
          <w:rFonts w:cs="Mangal"/>
        </w:rPr>
        <w:commentReference w:id="42"/>
      </w:r>
      <w:r>
        <w:t xml:space="preserve">, whether they fuse to their respective vertebrae (as in sauropodomorphs) or retain synovial articulations with the vertebrae (as in non-avian theropods). The cervical ribs usually bear a </w:t>
      </w:r>
      <w:commentRangeStart w:id="43"/>
      <w:r>
        <w:t>posteriorly</w:t>
      </w:r>
      <w:del w:id="44" w:author="Jerry Harris" w:date="2023-09-02T16:02:00Z">
        <w:r w:rsidDel="00E019DC">
          <w:delText>-</w:delText>
        </w:r>
      </w:del>
      <w:ins w:id="45" w:author="Jerry Harris" w:date="2023-09-02T16:02:00Z">
        <w:r w:rsidR="00E019DC">
          <w:t xml:space="preserve"> </w:t>
        </w:r>
      </w:ins>
      <w:r>
        <w:t>projecting</w:t>
      </w:r>
      <w:commentRangeEnd w:id="43"/>
      <w:r w:rsidR="00E019DC">
        <w:rPr>
          <w:rStyle w:val="CommentReference"/>
          <w:rFonts w:cs="Mangal"/>
        </w:rPr>
        <w:commentReference w:id="43"/>
      </w:r>
      <w:r>
        <w:t xml:space="preserve"> shaft of bone, which in extreme cases may overlap several vertebral centra and greatly exceed the lengths of the longest </w:t>
      </w:r>
      <w:r>
        <w:lastRenderedPageBreak/>
        <w:t xml:space="preserve">dorsal ribs (Russell and Zheng 1993:2089–2090, Wedel et al. 2000:358–359). </w:t>
      </w:r>
    </w:p>
    <w:p w14:paraId="2EB8B1FF" w14:textId="05AA0816" w:rsidR="00850C91" w:rsidRDefault="00000000">
      <w:r>
        <w:t>In birds</w:t>
      </w:r>
      <w:ins w:id="46" w:author="Jerry Harris" w:date="2023-09-02T10:58:00Z">
        <w:r w:rsidR="00DD392D">
          <w:t>,</w:t>
        </w:r>
      </w:ins>
      <w:r>
        <w:t xml:space="preserve"> the costal elements fuse to the cervical vertebrae and are known as costal processes (</w:t>
      </w:r>
      <w:proofErr w:type="spellStart"/>
      <w:r>
        <w:rPr>
          <w:i/>
        </w:rPr>
        <w:t>processus</w:t>
      </w:r>
      <w:proofErr w:type="spellEnd"/>
      <w:r>
        <w:rPr>
          <w:i/>
        </w:rPr>
        <w:t xml:space="preserve"> </w:t>
      </w:r>
      <w:proofErr w:type="spellStart"/>
      <w:r>
        <w:rPr>
          <w:i/>
        </w:rPr>
        <w:t>costalis</w:t>
      </w:r>
      <w:proofErr w:type="spellEnd"/>
      <w:r>
        <w:t xml:space="preserve">, </w:t>
      </w:r>
      <w:proofErr w:type="spellStart"/>
      <w:r>
        <w:t>Zweers</w:t>
      </w:r>
      <w:proofErr w:type="spellEnd"/>
      <w:r>
        <w:t xml:space="preserve"> et al. 1987, Baumel and Witmer 1993). </w:t>
      </w:r>
      <w:commentRangeStart w:id="47"/>
      <w:r>
        <w:t xml:space="preserve">The bony loop formed by the fusion of each costal element to its respective vertebra is called the </w:t>
      </w:r>
      <w:proofErr w:type="spellStart"/>
      <w:r w:rsidRPr="00DD392D">
        <w:rPr>
          <w:i/>
          <w:iCs/>
          <w:rPrChange w:id="48" w:author="Jerry Harris" w:date="2023-09-02T10:58:00Z">
            <w:rPr/>
          </w:rPrChange>
        </w:rPr>
        <w:t>ansa</w:t>
      </w:r>
      <w:proofErr w:type="spellEnd"/>
      <w:r w:rsidRPr="00DD392D">
        <w:rPr>
          <w:i/>
          <w:iCs/>
          <w:rPrChange w:id="49" w:author="Jerry Harris" w:date="2023-09-02T10:58:00Z">
            <w:rPr/>
          </w:rPrChange>
        </w:rPr>
        <w:t xml:space="preserve"> </w:t>
      </w:r>
      <w:proofErr w:type="spellStart"/>
      <w:r w:rsidRPr="00DD392D">
        <w:rPr>
          <w:i/>
          <w:iCs/>
          <w:rPrChange w:id="50" w:author="Jerry Harris" w:date="2023-09-02T10:58:00Z">
            <w:rPr/>
          </w:rPrChange>
        </w:rPr>
        <w:t>costotransversaria</w:t>
      </w:r>
      <w:commentRangeEnd w:id="47"/>
      <w:proofErr w:type="spellEnd"/>
      <w:r w:rsidR="00E019DC">
        <w:rPr>
          <w:rStyle w:val="CommentReference"/>
          <w:rFonts w:cs="Mangal"/>
        </w:rPr>
        <w:commentReference w:id="47"/>
      </w:r>
      <w:r>
        <w:t>.</w:t>
      </w:r>
    </w:p>
    <w:p w14:paraId="7E915FDF" w14:textId="77777777" w:rsidR="00850C91" w:rsidRDefault="00000000">
      <w:r>
        <w:t>In mammals, including humans, the cervical costal elements fuse to their respective vertebrae and are referred to as transverse processes (Schaefer et al. 2009, White et al. 2011). In human anatomy and medicine, the term cervical rib refers to a developmental segmentation anomaly in which one or more of the cervical vertebrae bears a large, mobile (unfused) rib like those of the thoracic vertebrae (Beck 1905, Todd 1912). These cervical ribs may be present unilaterally or bilaterally, and they often pathologically compress the large blood vessels and nerves at the thoracic outlet and deep to the clavicles (Sanders and Hammond 2002, Henry et al. 2018).</w:t>
      </w:r>
    </w:p>
    <w:p w14:paraId="2A17DEDB" w14:textId="242AD375" w:rsidR="00850C91" w:rsidRDefault="00000000">
      <w:r>
        <w:t>The human anatomical and clinical terminology is unfortunate because it almost completely obscures the homology of the costal elements and their attachments with those of other tetrapods. In humans, the fused costal elements are referred to as transverse processes, but in other tetrapods the transverse process is the portion of the neural arch</w:t>
      </w:r>
      <w:ins w:id="51" w:author="Jerry Harris" w:date="2023-09-02T11:23:00Z">
        <w:r w:rsidR="00A957AD" w:rsidRPr="00A957AD">
          <w:t xml:space="preserve"> </w:t>
        </w:r>
        <w:r w:rsidR="00A957AD">
          <w:t>with</w:t>
        </w:r>
      </w:ins>
      <w:r>
        <w:t xml:space="preserve"> </w:t>
      </w:r>
      <w:del w:id="52" w:author="Jerry Harris" w:date="2023-09-02T11:23:00Z">
        <w:r w:rsidDel="00A957AD">
          <w:delText xml:space="preserve">that </w:delText>
        </w:r>
      </w:del>
      <w:ins w:id="53" w:author="Jerry Harris" w:date="2023-09-02T11:23:00Z">
        <w:r w:rsidR="00A957AD">
          <w:t xml:space="preserve">which </w:t>
        </w:r>
      </w:ins>
      <w:r>
        <w:t>the costal element articulates</w:t>
      </w:r>
      <w:del w:id="54" w:author="Jerry Harris" w:date="2023-09-02T11:23:00Z">
        <w:r w:rsidDel="00A957AD">
          <w:delText xml:space="preserve"> with</w:delText>
        </w:r>
      </w:del>
      <w:r>
        <w:t xml:space="preserve">, not the costal element itself. In most other tetrapods, the cervical costal elements are known as cervical ribs, but in humans the term “cervical rib” is instead used for rare cases of developmentally displaced thoracic ribs. The “cervical transverse processes” of humans and the “cervical ribs” of sauropods are both bicipital costal elements, which start out as separate ossifications but </w:t>
      </w:r>
      <w:ins w:id="55" w:author="Jerry Harris" w:date="2023-09-02T11:24:00Z">
        <w:r w:rsidR="00A957AD">
          <w:t xml:space="preserve">that </w:t>
        </w:r>
      </w:ins>
      <w:r>
        <w:t>fuse to their respective vertebrae over the course of ontogeny, forming a complete bony loop that bounds the transverse foramen, and both serve as anchors for hypaxial neck muscles.</w:t>
      </w:r>
    </w:p>
    <w:p w14:paraId="70CD4050" w14:textId="77777777" w:rsidR="00850C91" w:rsidRDefault="00000000">
      <w:pPr>
        <w:pStyle w:val="Heading2"/>
      </w:pPr>
      <w:bookmarkStart w:id="56" w:name="__RefHeading___Toc835_3516075340"/>
      <w:bookmarkStart w:id="57" w:name="_i43p52cvolo3"/>
      <w:bookmarkEnd w:id="56"/>
      <w:bookmarkEnd w:id="57"/>
      <w:r>
        <w:lastRenderedPageBreak/>
        <w:t>Sauropod cervical rib morphology</w:t>
      </w:r>
    </w:p>
    <w:p w14:paraId="0D292537" w14:textId="77777777" w:rsidR="00850C91" w:rsidRDefault="00000000">
      <w:r>
        <w:t>Although different sauropod lineages evolved cervical ribs of various shapes, sizes, and lengths, the basic structure of a sauropod cervical rib is highly conserved (Figure 2). Each rib consists of:</w:t>
      </w:r>
    </w:p>
    <w:p w14:paraId="7E857509" w14:textId="77777777" w:rsidR="00850C91" w:rsidRDefault="00000000">
      <w:pPr>
        <w:numPr>
          <w:ilvl w:val="0"/>
          <w:numId w:val="1"/>
        </w:numPr>
        <w:spacing w:after="0"/>
      </w:pPr>
      <w:r>
        <w:t>the capitulum and tuberculum, which in skeletally mature individuals fuse to the vertebral parapophysis and diapophysis, respectively;</w:t>
      </w:r>
    </w:p>
    <w:p w14:paraId="60E7D41A" w14:textId="77777777" w:rsidR="00850C91" w:rsidRDefault="00000000">
      <w:pPr>
        <w:numPr>
          <w:ilvl w:val="0"/>
          <w:numId w:val="1"/>
        </w:numPr>
        <w:spacing w:after="0"/>
      </w:pPr>
      <w:r>
        <w:t xml:space="preserve">a blunt or tapering anterior process, which is usually small and short, but which can project slightly farther forward than the anterior ball of the centrum in a few taxa (e.g., </w:t>
      </w:r>
      <w:r>
        <w:rPr>
          <w:i/>
        </w:rPr>
        <w:t>Trigonosaurus</w:t>
      </w:r>
      <w:r>
        <w:t xml:space="preserve">; Campos et al. 2005), and which is reduced or lost in some apatosaurines (e.g., </w:t>
      </w:r>
      <w:r>
        <w:rPr>
          <w:i/>
        </w:rPr>
        <w:t xml:space="preserve">Apatosaurus </w:t>
      </w:r>
      <w:proofErr w:type="spellStart"/>
      <w:r>
        <w:rPr>
          <w:i/>
        </w:rPr>
        <w:t>louisae</w:t>
      </w:r>
      <w:proofErr w:type="spellEnd"/>
      <w:r>
        <w:t>; Gilmore 1936);</w:t>
      </w:r>
    </w:p>
    <w:p w14:paraId="38C0D0C6" w14:textId="6D2BCD35" w:rsidR="00850C91" w:rsidRDefault="00000000">
      <w:pPr>
        <w:numPr>
          <w:ilvl w:val="0"/>
          <w:numId w:val="1"/>
        </w:numPr>
      </w:pPr>
      <w:r>
        <w:t xml:space="preserve">the posteriorly-directed shaft of the cervical rib, which </w:t>
      </w:r>
      <w:ins w:id="58" w:author="Jerry Harris" w:date="2023-09-02T11:26:00Z">
        <w:r w:rsidR="00A957AD">
          <w:t xml:space="preserve">typically </w:t>
        </w:r>
      </w:ins>
      <w:r>
        <w:t xml:space="preserve">is </w:t>
      </w:r>
      <w:del w:id="59" w:author="Jerry Harris" w:date="2023-09-02T11:26:00Z">
        <w:r w:rsidDel="00A957AD">
          <w:delText xml:space="preserve">typically </w:delText>
        </w:r>
      </w:del>
      <w:r>
        <w:t>rather longer</w:t>
      </w:r>
      <w:ins w:id="60" w:author="Jerry Harris" w:date="2023-09-02T16:09:00Z">
        <w:r w:rsidR="0031742A">
          <w:t xml:space="preserve"> </w:t>
        </w:r>
        <w:commentRangeStart w:id="61"/>
        <w:r w:rsidR="0031742A">
          <w:t>than the anterior process</w:t>
        </w:r>
        <w:commentRangeEnd w:id="61"/>
        <w:r w:rsidR="0031742A">
          <w:rPr>
            <w:rStyle w:val="CommentReference"/>
            <w:rFonts w:cs="Mangal"/>
          </w:rPr>
          <w:commentReference w:id="61"/>
        </w:r>
      </w:ins>
      <w:r>
        <w:t>.</w:t>
      </w:r>
    </w:p>
    <w:p w14:paraId="581601E9" w14:textId="793FA5ED" w:rsidR="00850C91" w:rsidRDefault="00000000">
      <w:r>
        <w:t xml:space="preserve">The lengths of sauropod cervical rib shafts vary among clades. Long cervical ribs that extend posteriorly under one or more subsequent centra are primitive for sauropods (Klein et al. 2012). Particularly elongate cervical ribs evolved independently in mamenchisaurids (Young and Zhao 1972, Russell and Zheng 1993, Zhang et al. 2018) and in basal titanosauriforms such as </w:t>
      </w:r>
      <w:proofErr w:type="spellStart"/>
      <w:r>
        <w:rPr>
          <w:i/>
        </w:rPr>
        <w:t>Giraffatitan</w:t>
      </w:r>
      <w:proofErr w:type="spellEnd"/>
      <w:r>
        <w:rPr>
          <w:i/>
        </w:rPr>
        <w:t xml:space="preserve"> </w:t>
      </w:r>
      <w:r>
        <w:t>(</w:t>
      </w:r>
      <w:proofErr w:type="spellStart"/>
      <w:r>
        <w:t>Janensch</w:t>
      </w:r>
      <w:proofErr w:type="spellEnd"/>
      <w:r>
        <w:t xml:space="preserve"> 1950) and </w:t>
      </w:r>
      <w:proofErr w:type="spellStart"/>
      <w:r>
        <w:rPr>
          <w:i/>
        </w:rPr>
        <w:t>Sauroposeidon</w:t>
      </w:r>
      <w:proofErr w:type="spellEnd"/>
      <w:r>
        <w:rPr>
          <w:i/>
        </w:rPr>
        <w:t xml:space="preserve"> </w:t>
      </w:r>
      <w:r>
        <w:t>(Wedel et al. 2000). Cervical ribs in these taxa overlapped, forming vertically-stacked bundles. In contrast, diplodocoids evolved apomorphically short cervical ribs, which typically do not extend past the posterior end</w:t>
      </w:r>
      <w:ins w:id="62" w:author="Jerry Harris" w:date="2023-09-02T11:27:00Z">
        <w:r w:rsidR="00A957AD">
          <w:t>s</w:t>
        </w:r>
      </w:ins>
      <w:r>
        <w:t xml:space="preserve"> of their respective centra (Tschopp et al. 2015:231). This tendency reaches its greatest extreme in apatosaurine diplodocids, </w:t>
      </w:r>
      <w:del w:id="63" w:author="Jerry Harris" w:date="2023-09-02T11:27:00Z">
        <w:r w:rsidDel="00A957AD">
          <w:delText xml:space="preserve">where </w:delText>
        </w:r>
      </w:del>
      <w:ins w:id="64" w:author="Jerry Harris" w:date="2023-09-02T11:27:00Z">
        <w:r w:rsidR="00A957AD">
          <w:t xml:space="preserve">in which </w:t>
        </w:r>
      </w:ins>
      <w:r>
        <w:t xml:space="preserve">the ribs are extraordinarily robust and displaced far ventrally from their centra on long, robust parapophyseal rami. Cervical ribs projecting well below the centra are recognized as an apatosaurine apomorphy by Tschopp et al. (2015:248). For an extreme example, see C6 of the </w:t>
      </w:r>
      <w:r>
        <w:rPr>
          <w:i/>
        </w:rPr>
        <w:t>Brontosaurus excelsus</w:t>
      </w:r>
      <w:r>
        <w:t xml:space="preserve"> holotype YPM 1980, illustrated by </w:t>
      </w:r>
      <w:r>
        <w:lastRenderedPageBreak/>
        <w:t xml:space="preserve">Marsh (1896:plate </w:t>
      </w:r>
      <w:proofErr w:type="spellStart"/>
      <w:r>
        <w:t>XX:figures</w:t>
      </w:r>
      <w:proofErr w:type="spellEnd"/>
      <w:r>
        <w:t xml:space="preserve"> 3–4).</w:t>
      </w:r>
    </w:p>
    <w:p w14:paraId="5F543A82" w14:textId="76385ACC" w:rsidR="00850C91" w:rsidRDefault="00000000">
      <w:r>
        <w:t xml:space="preserve">In all extant vertebrates with cervical ribs, these ribs either lack posterior processes entirely, or have short, simple posterior processes. The cervical ribs of </w:t>
      </w:r>
      <w:commentRangeStart w:id="65"/>
      <w:r>
        <w:t>crocod</w:t>
      </w:r>
      <w:ins w:id="66" w:author="Jerry Harris" w:date="2023-09-02T11:28:00Z">
        <w:r w:rsidR="00A957AD">
          <w:t>y</w:t>
        </w:r>
      </w:ins>
      <w:del w:id="67" w:author="Jerry Harris" w:date="2023-09-02T11:28:00Z">
        <w:r w:rsidDel="00A957AD">
          <w:delText>i</w:delText>
        </w:r>
      </w:del>
      <w:r>
        <w:t>lians</w:t>
      </w:r>
      <w:commentRangeEnd w:id="65"/>
      <w:r w:rsidR="003056D7">
        <w:rPr>
          <w:rStyle w:val="CommentReference"/>
          <w:rFonts w:cs="Mangal"/>
        </w:rPr>
        <w:commentReference w:id="65"/>
      </w:r>
      <w:r>
        <w:t xml:space="preserve"> are more robust than those of birds, but not </w:t>
      </w:r>
      <w:ins w:id="68" w:author="Jerry Harris" w:date="2023-09-02T11:28:00Z">
        <w:r w:rsidR="00A957AD">
          <w:t xml:space="preserve">nearly </w:t>
        </w:r>
      </w:ins>
      <w:r>
        <w:t xml:space="preserve">to </w:t>
      </w:r>
      <w:del w:id="69" w:author="Jerry Harris" w:date="2023-09-02T11:28:00Z">
        <w:r w:rsidDel="00A957AD">
          <w:delText xml:space="preserve">nearly </w:delText>
        </w:r>
      </w:del>
      <w:r>
        <w:t>the extent found in apatosaurines. The cervical ribs of crocod</w:t>
      </w:r>
      <w:del w:id="70" w:author="Jerry Harris" w:date="2023-09-02T11:28:00Z">
        <w:r w:rsidDel="00A957AD">
          <w:delText>i</w:delText>
        </w:r>
      </w:del>
      <w:ins w:id="71" w:author="Jerry Harris" w:date="2023-09-02T11:28:00Z">
        <w:r w:rsidR="00A957AD">
          <w:t>y</w:t>
        </w:r>
      </w:ins>
      <w:r>
        <w:t>lians and birds serve as the insertions of lateral and ventral (hypaxial) neck muscles (</w:t>
      </w:r>
      <w:proofErr w:type="spellStart"/>
      <w:r>
        <w:t>Tsuihiji</w:t>
      </w:r>
      <w:proofErr w:type="spellEnd"/>
      <w:r>
        <w:t xml:space="preserve"> 2007). The same function is hypothesized for sauropod cervical ribs, based both on homology (Wedel and Sanders 2002, Taylor and Wedel 2013) and on bone histology, which shows that the rib shafts are ossified tendons (Klein et al. 2012).</w:t>
      </w:r>
    </w:p>
    <w:p w14:paraId="3D557886" w14:textId="77777777" w:rsidR="00850C91" w:rsidRDefault="00000000">
      <w:pPr>
        <w:pStyle w:val="Heading2"/>
      </w:pPr>
      <w:bookmarkStart w:id="72" w:name="__RefHeading___Toc833_3516075340"/>
      <w:bookmarkStart w:id="73" w:name="_7r51ijhydy44"/>
      <w:bookmarkEnd w:id="72"/>
      <w:bookmarkEnd w:id="73"/>
      <w:r>
        <w:t>Bifurcation in sauropod cervical ribs</w:t>
      </w:r>
    </w:p>
    <w:p w14:paraId="12FD8AB8" w14:textId="75E4BB25" w:rsidR="00850C91" w:rsidRDefault="00000000">
      <w:r>
        <w:t>In some sauropods</w:t>
      </w:r>
      <w:ins w:id="74" w:author="Jerry Harris" w:date="2023-09-02T11:43:00Z">
        <w:r w:rsidR="003056D7">
          <w:t xml:space="preserve">—e.g. </w:t>
        </w:r>
        <w:r w:rsidR="003056D7">
          <w:rPr>
            <w:i/>
          </w:rPr>
          <w:t>Moabosaurus</w:t>
        </w:r>
        <w:r w:rsidR="003056D7">
          <w:t xml:space="preserve"> (Britt et al. 2017</w:t>
        </w:r>
      </w:ins>
      <w:del w:id="75" w:author="Jerry Harris" w:date="2023-09-02T11:43:00Z">
        <w:r w:rsidDel="003056D7">
          <w:delText xml:space="preserve">, </w:delText>
        </w:r>
      </w:del>
      <w:ins w:id="76" w:author="Jerry Harris" w:date="2023-09-02T11:43:00Z">
        <w:r w:rsidR="003056D7">
          <w:t>)—</w:t>
        </w:r>
      </w:ins>
      <w:r>
        <w:t>the posterior ends of the cervical ribs are bifurcated, with two prongs pointing in different directions</w:t>
      </w:r>
      <w:del w:id="77" w:author="Jerry Harris" w:date="2023-09-02T11:43:00Z">
        <w:r w:rsidDel="003056D7">
          <w:delText xml:space="preserve"> — e.g. </w:delText>
        </w:r>
        <w:r w:rsidDel="003056D7">
          <w:rPr>
            <w:i/>
          </w:rPr>
          <w:delText>Moabosaurus</w:delText>
        </w:r>
        <w:r w:rsidDel="003056D7">
          <w:delText xml:space="preserve"> (Britt et al. 2017)</w:delText>
        </w:r>
      </w:del>
      <w:r>
        <w:t xml:space="preserve">. In this paper, we document occurrences of bifurcated and incipiently bifurcated cervical ribs in various sauropod clades and consider what they </w:t>
      </w:r>
      <w:del w:id="78" w:author="Jerry Harris" w:date="2023-09-02T11:43:00Z">
        <w:r w:rsidDel="004649FC">
          <w:delText>tell us</w:delText>
        </w:r>
      </w:del>
      <w:ins w:id="79" w:author="Jerry Harris" w:date="2023-09-02T11:43:00Z">
        <w:r w:rsidR="004649FC">
          <w:t>inform</w:t>
        </w:r>
      </w:ins>
      <w:r>
        <w:t xml:space="preserve"> about soft-tissue anatomy in the necks of these animals.</w:t>
      </w:r>
    </w:p>
    <w:p w14:paraId="23BF66C0" w14:textId="13AA229E" w:rsidR="00850C91" w:rsidRDefault="00000000">
      <w:r>
        <w:t>A cervical rib is described as bifurcated when the posteriorly</w:t>
      </w:r>
      <w:del w:id="80" w:author="Jerry Harris" w:date="2023-09-02T11:43:00Z">
        <w:r w:rsidDel="004649FC">
          <w:delText>-</w:delText>
        </w:r>
      </w:del>
      <w:ins w:id="81" w:author="Jerry Harris" w:date="2023-09-02T11:43:00Z">
        <w:r w:rsidR="004649FC">
          <w:t xml:space="preserve"> </w:t>
        </w:r>
      </w:ins>
      <w:r>
        <w:t xml:space="preserve">directed shaft </w:t>
      </w:r>
      <w:commentRangeStart w:id="82"/>
      <w:r>
        <w:t>splits into two sub-parallel shafts</w:t>
      </w:r>
      <w:commentRangeEnd w:id="82"/>
      <w:r w:rsidR="00EF62E1">
        <w:rPr>
          <w:rStyle w:val="CommentReference"/>
          <w:rFonts w:cs="Mangal"/>
        </w:rPr>
        <w:commentReference w:id="82"/>
      </w:r>
      <w:ins w:id="83" w:author="Jerry Harris" w:date="2023-09-02T13:24:00Z">
        <w:r w:rsidR="00171EDE">
          <w:t xml:space="preserve"> separated by a distinct notch</w:t>
        </w:r>
      </w:ins>
      <w:r>
        <w:t xml:space="preserve">. To date, bifurcated cervical ribs have been reported in just a handful of sauropod genera. Royo-Torres et al. (2006) described and illustrated bifurcated cervical ribs in </w:t>
      </w:r>
      <w:r>
        <w:rPr>
          <w:i/>
        </w:rPr>
        <w:t>Turiasaurus</w:t>
      </w:r>
      <w:r>
        <w:t xml:space="preserve">, and Britt et al. (2017) described and illustrated bifurcated cervical ribs in </w:t>
      </w:r>
      <w:r>
        <w:rPr>
          <w:i/>
        </w:rPr>
        <w:t>Moabosaurus</w:t>
      </w:r>
      <w:r>
        <w:t xml:space="preserve"> (Figure 3A). </w:t>
      </w:r>
      <w:r>
        <w:rPr>
          <w:i/>
        </w:rPr>
        <w:t xml:space="preserve">Turiasaurus </w:t>
      </w:r>
      <w:r>
        <w:t xml:space="preserve">and </w:t>
      </w:r>
      <w:r>
        <w:rPr>
          <w:i/>
        </w:rPr>
        <w:t xml:space="preserve">Moabosaurus </w:t>
      </w:r>
      <w:r>
        <w:t xml:space="preserve">are both members of the clade Turiasauria, but bifurcated ribs are absent in </w:t>
      </w:r>
      <w:r>
        <w:rPr>
          <w:i/>
        </w:rPr>
        <w:t>Mierasaurus</w:t>
      </w:r>
      <w:r>
        <w:t xml:space="preserve">, which Royo-Torres et al. (2017) recovered as the sister taxon of </w:t>
      </w:r>
      <w:r>
        <w:rPr>
          <w:i/>
        </w:rPr>
        <w:t>Moabosaurus</w:t>
      </w:r>
      <w:r>
        <w:t xml:space="preserve"> within Turiasauria. This implies either a single origin of bifurcated cervical ribs in Turiasauria, with a reversal in </w:t>
      </w:r>
      <w:r>
        <w:rPr>
          <w:i/>
        </w:rPr>
        <w:t>Mierasaurus</w:t>
      </w:r>
      <w:r>
        <w:t xml:space="preserve">, or parallel </w:t>
      </w:r>
      <w:r>
        <w:lastRenderedPageBreak/>
        <w:t xml:space="preserve">origins of bifurcated cervical ribs in </w:t>
      </w:r>
      <w:r>
        <w:rPr>
          <w:i/>
        </w:rPr>
        <w:t xml:space="preserve">Turiasaurus </w:t>
      </w:r>
      <w:r>
        <w:t xml:space="preserve">and </w:t>
      </w:r>
      <w:r>
        <w:rPr>
          <w:i/>
        </w:rPr>
        <w:t>Moabosaurus</w:t>
      </w:r>
      <w:r>
        <w:t xml:space="preserve">. In both </w:t>
      </w:r>
      <w:r>
        <w:rPr>
          <w:i/>
        </w:rPr>
        <w:t xml:space="preserve">Turiasaurus </w:t>
      </w:r>
      <w:r>
        <w:t xml:space="preserve">and </w:t>
      </w:r>
      <w:r>
        <w:rPr>
          <w:i/>
        </w:rPr>
        <w:t>Moabosaurus</w:t>
      </w:r>
      <w:r>
        <w:t>, the bifurcation of the cervical rib shaft manifests in the presence of a dorsal process whose trajectory diverges only slightly from that of the longer principal shaft.</w:t>
      </w:r>
    </w:p>
    <w:p w14:paraId="00D5862E" w14:textId="77777777" w:rsidR="00850C91" w:rsidRDefault="00000000">
      <w:commentRangeStart w:id="84"/>
      <w:r>
        <w:t xml:space="preserve">Tschopp et al. (2015: character 217, p. 99–100, figure 49) recognized a “posteriorly projecting spur on dorsolateral edge of posterior shaft” of the cervical rib in </w:t>
      </w:r>
      <w:r>
        <w:rPr>
          <w:i/>
        </w:rPr>
        <w:t xml:space="preserve">Dicraeosaurus </w:t>
      </w:r>
      <w:r>
        <w:t>and some apatosaurines, but to date these processes have not been described or illustrated in detail.</w:t>
      </w:r>
      <w:commentRangeEnd w:id="84"/>
      <w:r w:rsidR="00470521">
        <w:rPr>
          <w:rStyle w:val="CommentReference"/>
          <w:rFonts w:cs="Mangal"/>
        </w:rPr>
        <w:commentReference w:id="84"/>
      </w:r>
      <w:r>
        <w:t xml:space="preserve"> Herein we describe dorsal processes and fully bifurcated cervical ribs in several apatosaurine specimens, and compare them to similar cervical ribs in turiasaurs and </w:t>
      </w:r>
      <w:r>
        <w:rPr>
          <w:i/>
        </w:rPr>
        <w:t>Dicraeosaurus</w:t>
      </w:r>
      <w:r>
        <w:t>.</w:t>
      </w:r>
    </w:p>
    <w:p w14:paraId="1A894F8E" w14:textId="326506C5" w:rsidR="00850C91" w:rsidRDefault="00000000">
      <w:r>
        <w:t>Sereno et al. (1999) reported that cervical ribs 3</w:t>
      </w:r>
      <w:del w:id="85" w:author="Jerry Harris" w:date="2023-09-02T16:20:00Z">
        <w:r w:rsidDel="00F50E4B">
          <w:delText>-</w:delText>
        </w:r>
      </w:del>
      <w:ins w:id="86" w:author="Jerry Harris" w:date="2023-09-02T16:20:00Z">
        <w:r w:rsidR="00F50E4B">
          <w:t>–</w:t>
        </w:r>
      </w:ins>
      <w:r>
        <w:t xml:space="preserve">6 of </w:t>
      </w:r>
      <w:r>
        <w:rPr>
          <w:i/>
        </w:rPr>
        <w:t xml:space="preserve">Jobaria </w:t>
      </w:r>
      <w:r>
        <w:t xml:space="preserve">have an “accessory anterior process” as opposed to a bifurcated posterior shaft. This might mean that some of the anterior processes of the cervical ribs are bifurcated in </w:t>
      </w:r>
      <w:r>
        <w:rPr>
          <w:i/>
        </w:rPr>
        <w:t>Jobaria</w:t>
      </w:r>
      <w:r>
        <w:t xml:space="preserve">, but the character state is not illustrated and we have not been able to observe the relevant fossils firsthand. </w:t>
      </w:r>
      <w:del w:id="87" w:author="Jerry Harris" w:date="2023-09-02T11:46:00Z">
        <w:r w:rsidDel="004649FC">
          <w:delText xml:space="preserve">Since </w:delText>
        </w:r>
      </w:del>
      <w:ins w:id="88" w:author="Jerry Harris" w:date="2023-09-02T11:46:00Z">
        <w:r w:rsidR="004649FC">
          <w:t xml:space="preserve">Because </w:t>
        </w:r>
      </w:ins>
      <w:r>
        <w:t xml:space="preserve">our investigation is concerned with the bifurcation of the posterior shafts of sauropod cervical ribs, we regard the accessory anterior processes in </w:t>
      </w:r>
      <w:r>
        <w:rPr>
          <w:i/>
        </w:rPr>
        <w:t xml:space="preserve">Jobaria </w:t>
      </w:r>
      <w:r>
        <w:t>as inherently interesting</w:t>
      </w:r>
      <w:ins w:id="89" w:author="Jerry Harris" w:date="2023-09-02T11:46:00Z">
        <w:r w:rsidR="004649FC">
          <w:t>,</w:t>
        </w:r>
      </w:ins>
      <w:r>
        <w:t xml:space="preserve"> but outside our scope.</w:t>
      </w:r>
    </w:p>
    <w:p w14:paraId="20BDC0F2" w14:textId="77777777" w:rsidR="00850C91" w:rsidRDefault="00000000">
      <w:pPr>
        <w:pStyle w:val="Heading2"/>
      </w:pPr>
      <w:bookmarkStart w:id="90" w:name="__RefHeading___Toc831_3516075340"/>
      <w:bookmarkStart w:id="91" w:name="_i0koze695xhe"/>
      <w:bookmarkEnd w:id="90"/>
      <w:bookmarkEnd w:id="91"/>
      <w:r>
        <w:t>Bifurcated cervical ribs in other animals</w:t>
      </w:r>
    </w:p>
    <w:p w14:paraId="2A9FD866" w14:textId="359E83C5" w:rsidR="00850C91" w:rsidRDefault="00000000">
      <w:r>
        <w:t xml:space="preserve">Bifurcated </w:t>
      </w:r>
      <w:commentRangeStart w:id="92"/>
      <w:r>
        <w:t>or incipiently bifurcated cervical ribs</w:t>
      </w:r>
      <w:commentRangeEnd w:id="92"/>
      <w:r w:rsidR="00D22C7C">
        <w:rPr>
          <w:rStyle w:val="CommentReference"/>
          <w:rFonts w:cs="Mangal"/>
        </w:rPr>
        <w:commentReference w:id="92"/>
      </w:r>
      <w:r>
        <w:t xml:space="preserve"> </w:t>
      </w:r>
      <w:ins w:id="93" w:author="Jerry Harris" w:date="2023-09-02T11:46:00Z">
        <w:r w:rsidR="004649FC">
          <w:t xml:space="preserve">occasionally </w:t>
        </w:r>
      </w:ins>
      <w:r>
        <w:t xml:space="preserve">are </w:t>
      </w:r>
      <w:del w:id="94" w:author="Jerry Harris" w:date="2023-09-02T11:46:00Z">
        <w:r w:rsidDel="004649FC">
          <w:delText xml:space="preserve">occasionally </w:delText>
        </w:r>
      </w:del>
      <w:r>
        <w:t>found in animals other than sauropods.</w:t>
      </w:r>
    </w:p>
    <w:p w14:paraId="513D8008" w14:textId="72C54B3A" w:rsidR="00850C91" w:rsidRDefault="00000000">
      <w:r>
        <w:t xml:space="preserve">Among theropod dinosaurs, some abelisaurs display this morphology. The </w:t>
      </w:r>
      <w:r>
        <w:rPr>
          <w:i/>
        </w:rPr>
        <w:t xml:space="preserve">Carnotaurus </w:t>
      </w:r>
      <w:proofErr w:type="spellStart"/>
      <w:r>
        <w:rPr>
          <w:i/>
        </w:rPr>
        <w:t>sastrei</w:t>
      </w:r>
      <w:proofErr w:type="spellEnd"/>
      <w:r>
        <w:t xml:space="preserve"> holotype MACN-CH 894 has dorsal processes on some of its cervical ribs, most prominently on that of C5 (Bonaparte et al. 1990:figure 24D; Figure </w:t>
      </w:r>
      <w:del w:id="95" w:author="Jerry Harris" w:date="2023-09-02T11:47:00Z">
        <w:r w:rsidDel="004649FC">
          <w:delText>3</w:delText>
        </w:r>
      </w:del>
      <w:ins w:id="96" w:author="Jerry Harris" w:date="2023-09-02T11:47:00Z">
        <w:r w:rsidR="004649FC">
          <w:t>4</w:t>
        </w:r>
      </w:ins>
      <w:r>
        <w:t xml:space="preserve">). </w:t>
      </w:r>
      <w:r>
        <w:rPr>
          <w:i/>
        </w:rPr>
        <w:t xml:space="preserve">Majungasaurus </w:t>
      </w:r>
      <w:proofErr w:type="spellStart"/>
      <w:r>
        <w:rPr>
          <w:i/>
        </w:rPr>
        <w:t>crenatissimus</w:t>
      </w:r>
      <w:proofErr w:type="spellEnd"/>
      <w:r>
        <w:t xml:space="preserve"> specimen UA 8678 has bifurcated ribs from positions 4 to 7 (O’Connor 2007:figure 20B</w:t>
      </w:r>
      <w:del w:id="97" w:author="Jerry Harris" w:date="2023-09-02T12:23:00Z">
        <w:r w:rsidDel="004B2018">
          <w:delText>-</w:delText>
        </w:r>
      </w:del>
      <w:ins w:id="98" w:author="Jerry Harris" w:date="2023-09-02T12:23:00Z">
        <w:r w:rsidR="004B2018">
          <w:t>–</w:t>
        </w:r>
      </w:ins>
      <w:r>
        <w:t xml:space="preserve">E; see </w:t>
      </w:r>
      <w:r>
        <w:lastRenderedPageBreak/>
        <w:t>also Sampson et al. 1998:figure 2D).</w:t>
      </w:r>
    </w:p>
    <w:p w14:paraId="3F65933A" w14:textId="42AA4EA9" w:rsidR="00850C91" w:rsidRDefault="00000000">
      <w:r>
        <w:t xml:space="preserve">Among ornithischian dinosaurs, Xu et al. (2010) described bifurcated ribs in the </w:t>
      </w:r>
      <w:proofErr w:type="spellStart"/>
      <w:r>
        <w:t>leptoceratopsid</w:t>
      </w:r>
      <w:proofErr w:type="spellEnd"/>
      <w:r>
        <w:t xml:space="preserve"> ceratopsian </w:t>
      </w:r>
      <w:proofErr w:type="spellStart"/>
      <w:r>
        <w:rPr>
          <w:i/>
        </w:rPr>
        <w:t>Zhuchengceratops</w:t>
      </w:r>
      <w:proofErr w:type="spellEnd"/>
      <w:r>
        <w:rPr>
          <w:i/>
        </w:rPr>
        <w:t xml:space="preserve"> </w:t>
      </w:r>
      <w:proofErr w:type="spellStart"/>
      <w:r>
        <w:rPr>
          <w:i/>
        </w:rPr>
        <w:t>inexpectus</w:t>
      </w:r>
      <w:proofErr w:type="spellEnd"/>
      <w:r>
        <w:t>, including in their diagnosis “middle cervical ribs bifurcated due to presence of prominent accessory dorsal process (condition poorly known in other ceratopsians)”. They illustrate this condition</w:t>
      </w:r>
      <w:ins w:id="99" w:author="Jerry Harris" w:date="2023-09-02T12:57:00Z">
        <w:r w:rsidR="00D22C7C">
          <w:t>,</w:t>
        </w:r>
      </w:ins>
      <w:r>
        <w:t xml:space="preserve"> which is especially clear in the 6th cervical rib (Xu et al. 2010:figure 7K–L), and imply that this feature may also be present in other ceratopsians</w:t>
      </w:r>
      <w:ins w:id="100" w:author="Jerry Harris" w:date="2023-09-02T12:57:00Z">
        <w:r w:rsidR="00D22C7C">
          <w:t>,</w:t>
        </w:r>
      </w:ins>
      <w:r>
        <w:t xml:space="preserve"> including </w:t>
      </w:r>
      <w:r>
        <w:rPr>
          <w:i/>
        </w:rPr>
        <w:t>Triceratops</w:t>
      </w:r>
      <w:r>
        <w:t>.</w:t>
      </w:r>
    </w:p>
    <w:p w14:paraId="36CDF1D6" w14:textId="72ECF2D3" w:rsidR="00850C91" w:rsidRDefault="00000000">
      <w:r>
        <w:t xml:space="preserve">Elsewhere, the species </w:t>
      </w:r>
      <w:ins w:id="101" w:author="Jerry Harris" w:date="2023-09-02T13:00:00Z">
        <w:r w:rsidR="00D22C7C">
          <w:rPr>
            <w:i/>
            <w:iCs/>
          </w:rPr>
          <w:t>Sclerostropheus</w:t>
        </w:r>
        <w:r w:rsidR="00D22C7C">
          <w:t xml:space="preserve"> (</w:t>
        </w:r>
      </w:ins>
      <w:r>
        <w:rPr>
          <w:i/>
        </w:rPr>
        <w:t>Tanystropheus</w:t>
      </w:r>
      <w:ins w:id="102" w:author="Jerry Harris" w:date="2023-09-02T13:00:00Z">
        <w:r w:rsidR="00D22C7C">
          <w:rPr>
            <w:iCs/>
          </w:rPr>
          <w:t>)</w:t>
        </w:r>
      </w:ins>
      <w:r>
        <w:rPr>
          <w:i/>
        </w:rPr>
        <w:t xml:space="preserve"> </w:t>
      </w:r>
      <w:proofErr w:type="spellStart"/>
      <w:r>
        <w:rPr>
          <w:i/>
        </w:rPr>
        <w:t>fossai</w:t>
      </w:r>
      <w:proofErr w:type="spellEnd"/>
      <w:r>
        <w:t xml:space="preserve"> is known only from a holotype, MCSNB 4035, that differs from all other </w:t>
      </w:r>
      <w:r>
        <w:rPr>
          <w:i/>
        </w:rPr>
        <w:t>Tanyst</w:t>
      </w:r>
      <w:ins w:id="103" w:author="Jerry Harris" w:date="2023-09-02T13:49:00Z">
        <w:r w:rsidR="005B7489">
          <w:rPr>
            <w:i/>
          </w:rPr>
          <w:t>r</w:t>
        </w:r>
      </w:ins>
      <w:r>
        <w:rPr>
          <w:i/>
        </w:rPr>
        <w:t>opheus</w:t>
      </w:r>
      <w:r>
        <w:t xml:space="preserve"> specimens in apparently having bifurcated cervical ribs. These are</w:t>
      </w:r>
      <w:ins w:id="104" w:author="Jerry Harris" w:date="2023-09-02T13:00:00Z">
        <w:r w:rsidR="00D22C7C">
          <w:t>,</w:t>
        </w:r>
      </w:ins>
      <w:r>
        <w:t xml:space="preserve"> however</w:t>
      </w:r>
      <w:ins w:id="105" w:author="Jerry Harris" w:date="2023-09-02T13:00:00Z">
        <w:r w:rsidR="00D22C7C">
          <w:t>,</w:t>
        </w:r>
      </w:ins>
      <w:r>
        <w:t xml:space="preserve"> </w:t>
      </w:r>
      <w:del w:id="106" w:author="Jerry Harris" w:date="2023-09-02T13:00:00Z">
        <w:r w:rsidDel="00D22C7C">
          <w:delText xml:space="preserve">very </w:delText>
        </w:r>
      </w:del>
      <w:r>
        <w:t xml:space="preserve">different in form to those described here in sauropods and ceratopsians, and were considered by </w:t>
      </w:r>
      <w:del w:id="107" w:author="Jerry Harris" w:date="2023-09-02T13:00:00Z">
        <w:r w:rsidDel="00D22C7C">
          <w:delText>P</w:delText>
        </w:r>
      </w:del>
      <w:commentRangeStart w:id="108"/>
      <w:proofErr w:type="spellStart"/>
      <w:ins w:id="109" w:author="Jerry Harris" w:date="2023-09-02T13:00:00Z">
        <w:r w:rsidR="00D22C7C">
          <w:t>Sp</w:t>
        </w:r>
      </w:ins>
      <w:r>
        <w:t>iekman</w:t>
      </w:r>
      <w:proofErr w:type="spellEnd"/>
      <w:r>
        <w:t xml:space="preserve"> and Scheyer (2019</w:t>
      </w:r>
      <w:commentRangeEnd w:id="108"/>
      <w:r w:rsidR="00D22C7C">
        <w:rPr>
          <w:rStyle w:val="CommentReference"/>
          <w:rFonts w:cs="Mangal"/>
        </w:rPr>
        <w:commentReference w:id="108"/>
      </w:r>
      <w:r>
        <w:t>:25) to be probably pathological in origin. The</w:t>
      </w:r>
      <w:ins w:id="110" w:author="Jerry Harris" w:date="2023-09-02T13:01:00Z">
        <w:r w:rsidR="00D22C7C">
          <w:t xml:space="preserve"> provided</w:t>
        </w:r>
      </w:ins>
      <w:r>
        <w:t xml:space="preserve"> illustration of the </w:t>
      </w:r>
      <w:ins w:id="111" w:author="Jerry Harris" w:date="2023-09-02T13:01:00Z">
        <w:r w:rsidR="00D22C7C">
          <w:t xml:space="preserve">described </w:t>
        </w:r>
      </w:ins>
      <w:r>
        <w:t>cervical r</w:t>
      </w:r>
      <w:ins w:id="112" w:author="Jerry Harris" w:date="2023-09-02T12:57:00Z">
        <w:r w:rsidR="00D22C7C">
          <w:t>i</w:t>
        </w:r>
      </w:ins>
      <w:del w:id="113" w:author="Jerry Harris" w:date="2023-09-02T12:57:00Z">
        <w:r w:rsidDel="00D22C7C">
          <w:delText>u</w:delText>
        </w:r>
      </w:del>
      <w:r>
        <w:t>bs (</w:t>
      </w:r>
      <w:proofErr w:type="spellStart"/>
      <w:del w:id="114" w:author="Jerry Harris" w:date="2023-09-02T13:00:00Z">
        <w:r w:rsidDel="00D22C7C">
          <w:delText>P</w:delText>
        </w:r>
      </w:del>
      <w:ins w:id="115" w:author="Jerry Harris" w:date="2023-09-02T13:00:00Z">
        <w:r w:rsidR="00D22C7C">
          <w:t>Sp</w:t>
        </w:r>
      </w:ins>
      <w:r>
        <w:t>iekman</w:t>
      </w:r>
      <w:proofErr w:type="spellEnd"/>
      <w:r>
        <w:t xml:space="preserve"> and Scheyer 2019:figure 8B) is too small to be informative.</w:t>
      </w:r>
    </w:p>
    <w:p w14:paraId="15C36973" w14:textId="77777777" w:rsidR="00850C91" w:rsidRDefault="00000000">
      <w:pPr>
        <w:pStyle w:val="Heading1"/>
      </w:pPr>
      <w:bookmarkStart w:id="116" w:name="__RefHeading___Toc811_3516075340"/>
      <w:bookmarkStart w:id="117" w:name="_3a9y90mr0hfu"/>
      <w:bookmarkEnd w:id="116"/>
      <w:bookmarkEnd w:id="117"/>
      <w:r>
        <w:t>Description: dorsal processes and bifurcated cervical ribs in apatosaurines</w:t>
      </w:r>
    </w:p>
    <w:p w14:paraId="04B117EE" w14:textId="77777777" w:rsidR="00850C91" w:rsidRDefault="00000000">
      <w:pPr>
        <w:pStyle w:val="Heading2"/>
      </w:pPr>
      <w:bookmarkStart w:id="118" w:name="__RefHeading___Toc829_3516075340"/>
      <w:bookmarkStart w:id="119" w:name="_kbkycsmvesgg"/>
      <w:bookmarkEnd w:id="118"/>
      <w:bookmarkEnd w:id="119"/>
      <w:r>
        <w:rPr>
          <w:i/>
        </w:rPr>
        <w:t xml:space="preserve">Brontosaurus </w:t>
      </w:r>
      <w:proofErr w:type="spellStart"/>
      <w:r>
        <w:rPr>
          <w:i/>
        </w:rPr>
        <w:t>parvus</w:t>
      </w:r>
      <w:proofErr w:type="spellEnd"/>
      <w:r>
        <w:t>, CM 555</w:t>
      </w:r>
    </w:p>
    <w:p w14:paraId="18EFACF3" w14:textId="5DA510DA" w:rsidR="00850C91" w:rsidRDefault="00000000">
      <w:r>
        <w:t>CM 555 is a partial skeleton of an immature apatosaurine collected in 1900 from the Carnegie Museum Quarry D at Sheep Creek, Albany County, Wyoming</w:t>
      </w:r>
      <w:ins w:id="120" w:author="Jerry Harris" w:date="2023-09-02T13:07:00Z">
        <w:r w:rsidR="008A42D9">
          <w:t>,</w:t>
        </w:r>
      </w:ins>
      <w:del w:id="121" w:author="Jerry Harris" w:date="2023-09-02T13:07:00Z">
        <w:r w:rsidDel="008A42D9">
          <w:delText xml:space="preserve"> —</w:delText>
        </w:r>
      </w:del>
      <w:r>
        <w:t xml:space="preserve"> the same quarry that yielded the Carnegie </w:t>
      </w:r>
      <w:r>
        <w:rPr>
          <w:i/>
        </w:rPr>
        <w:t>Diplodocus</w:t>
      </w:r>
      <w:r>
        <w:t xml:space="preserve"> CM 84, casts of which are found in more than a dozen museums around the world. CM 555 has a somewhat complicated taxonomic history, for which see McIntosh (1981:25). CM 566, the holotype of </w:t>
      </w:r>
      <w:r>
        <w:rPr>
          <w:i/>
        </w:rPr>
        <w:t xml:space="preserve">Brontosaurus </w:t>
      </w:r>
      <w:proofErr w:type="spellStart"/>
      <w:r>
        <w:rPr>
          <w:i/>
        </w:rPr>
        <w:t>parvus</w:t>
      </w:r>
      <w:proofErr w:type="spellEnd"/>
      <w:r>
        <w:t xml:space="preserve"> (formerly </w:t>
      </w:r>
      <w:r>
        <w:rPr>
          <w:i/>
        </w:rPr>
        <w:t xml:space="preserve">Elosaurus </w:t>
      </w:r>
      <w:proofErr w:type="spellStart"/>
      <w:r>
        <w:rPr>
          <w:i/>
        </w:rPr>
        <w:t>parvus</w:t>
      </w:r>
      <w:proofErr w:type="spellEnd"/>
      <w:r>
        <w:t xml:space="preserve"> Peterson and Gilmore 1902), is from the nearby Quarry E at Sheep Creek (Upchurch et al. 2004, Tschopp </w:t>
      </w:r>
      <w:r>
        <w:lastRenderedPageBreak/>
        <w:t xml:space="preserve">et al. 2015). All the apatosaurine specimens from the Carnegie Museum quarries at Sheep Creek are considered to belong to a single species (McIntosh 1981), so pending a more </w:t>
      </w:r>
      <w:del w:id="122" w:author="Jerry Harris" w:date="2023-09-02T13:08:00Z">
        <w:r w:rsidDel="008A42D9">
          <w:delText xml:space="preserve">complete </w:delText>
        </w:r>
      </w:del>
      <w:ins w:id="123" w:author="Jerry Harris" w:date="2023-09-02T13:08:00Z">
        <w:r w:rsidR="008A42D9">
          <w:t xml:space="preserve">thorough </w:t>
        </w:r>
      </w:ins>
      <w:r>
        <w:t>description and analysis</w:t>
      </w:r>
      <w:ins w:id="124" w:author="Jerry Harris" w:date="2023-09-02T16:24:00Z">
        <w:r w:rsidR="00F50E4B">
          <w:t>,</w:t>
        </w:r>
      </w:ins>
      <w:r>
        <w:t xml:space="preserve"> we tentatively consider CM 555 to be an immature individual of </w:t>
      </w:r>
      <w:r>
        <w:rPr>
          <w:i/>
        </w:rPr>
        <w:t xml:space="preserve">Brontosaurus </w:t>
      </w:r>
      <w:proofErr w:type="spellStart"/>
      <w:r>
        <w:rPr>
          <w:i/>
        </w:rPr>
        <w:t>parvus</w:t>
      </w:r>
      <w:proofErr w:type="spellEnd"/>
      <w:r>
        <w:t>.</w:t>
      </w:r>
    </w:p>
    <w:p w14:paraId="3DCAB58D" w14:textId="4D486D1B" w:rsidR="00850C91" w:rsidRDefault="00000000">
      <w:r>
        <w:t>Very few of the cervical ribs of CM 555 are complete, and most were heavily restored at some point, presumably early in the 20th century. A right cervical rib</w:t>
      </w:r>
      <w:ins w:id="125" w:author="Jerry Harris" w:date="2023-09-02T13:08:00Z">
        <w:r w:rsidR="008A42D9">
          <w:t>,</w:t>
        </w:r>
      </w:ins>
      <w:r>
        <w:t xml:space="preserve"> probably pertaining to </w:t>
      </w:r>
      <w:del w:id="126" w:author="Jerry Harris" w:date="2023-09-02T13:09:00Z">
        <w:r w:rsidDel="008A42D9">
          <w:delText>the 7th cervical vertebra</w:delText>
        </w:r>
      </w:del>
      <w:commentRangeStart w:id="127"/>
      <w:ins w:id="128" w:author="Jerry Harris" w:date="2023-09-02T13:09:00Z">
        <w:r w:rsidR="008A42D9">
          <w:t>C7</w:t>
        </w:r>
      </w:ins>
      <w:commentRangeEnd w:id="127"/>
      <w:ins w:id="129" w:author="Jerry Harris" w:date="2023-09-02T13:10:00Z">
        <w:r w:rsidR="008A42D9">
          <w:rPr>
            <w:rStyle w:val="CommentReference"/>
            <w:rFonts w:cs="Mangal"/>
          </w:rPr>
          <w:commentReference w:id="127"/>
        </w:r>
      </w:ins>
      <w:ins w:id="130" w:author="Jerry Harris" w:date="2023-09-02T13:08:00Z">
        <w:r w:rsidR="008A42D9">
          <w:t>,</w:t>
        </w:r>
      </w:ins>
      <w:r>
        <w:t xml:space="preserve"> has a dorsal process in the form of a mediolaterally thin (</w:t>
      </w:r>
      <w:ins w:id="131" w:author="Jerry Harris" w:date="2023-09-02T16:25:00Z">
        <w:r w:rsidR="000A74E4">
          <w:rPr>
            <w:rFonts w:cs="Times New Roman"/>
          </w:rPr>
          <w:t>≤</w:t>
        </w:r>
      </w:ins>
      <w:del w:id="132" w:author="Jerry Harris" w:date="2023-09-02T16:25:00Z">
        <w:r w:rsidDel="000A74E4">
          <w:rPr>
            <w:u w:val="single"/>
          </w:rPr>
          <w:delText>&lt;</w:delText>
        </w:r>
      </w:del>
      <w:r>
        <w:rPr>
          <w:u w:val="single"/>
        </w:rPr>
        <w:t xml:space="preserve"> </w:t>
      </w:r>
      <w:r>
        <w:t xml:space="preserve">5 mm) bony ridge. This ridge extends dorsally from the lateral border of the otherwise flattened cervical rib shaft for approximately 80% of its preserved length (Figure 3C). The distal end of the dorsal process is squared off, forming a right angle with the remainder of the rib shaft, and it consists of rugose, finished bone, with no sign of breakage. </w:t>
      </w:r>
      <w:del w:id="133" w:author="Jerry Harris" w:date="2023-09-02T13:08:00Z">
        <w:r w:rsidDel="008A42D9">
          <w:delText xml:space="preserve">Since </w:delText>
        </w:r>
      </w:del>
      <w:ins w:id="134" w:author="Jerry Harris" w:date="2023-09-02T13:08:00Z">
        <w:r w:rsidR="008A42D9">
          <w:t xml:space="preserve">Because </w:t>
        </w:r>
      </w:ins>
      <w:r>
        <w:t>the end of the dorsal process forms a right angle</w:t>
      </w:r>
      <w:ins w:id="135" w:author="Jerry Harris" w:date="2023-09-02T13:09:00Z">
        <w:r w:rsidR="008A42D9">
          <w:t>,</w:t>
        </w:r>
      </w:ins>
      <w:r>
        <w:t xml:space="preserve"> rather than an acute angle</w:t>
      </w:r>
      <w:ins w:id="136" w:author="Jerry Harris" w:date="2023-09-02T13:09:00Z">
        <w:r w:rsidR="008A42D9">
          <w:t>,</w:t>
        </w:r>
      </w:ins>
      <w:r>
        <w:t xml:space="preserve"> with the shaft, the rib cannot fairly be described as </w:t>
      </w:r>
      <w:ins w:id="137" w:author="Jerry Harris" w:date="2023-09-02T16:26:00Z">
        <w:r w:rsidR="000A74E4">
          <w:t xml:space="preserve">truly </w:t>
        </w:r>
      </w:ins>
      <w:r>
        <w:t xml:space="preserve">bifurcated, but we consider it to be a point on a morphological spectrum from low dorsal processes to fully bifurcated cervical ribs (see </w:t>
      </w:r>
      <w:del w:id="138" w:author="Jerry Harris" w:date="2023-09-02T13:09:00Z">
        <w:r w:rsidDel="008A42D9">
          <w:delText>d</w:delText>
        </w:r>
      </w:del>
      <w:ins w:id="139" w:author="Jerry Harris" w:date="2023-09-02T13:09:00Z">
        <w:r w:rsidR="008A42D9">
          <w:t>D</w:t>
        </w:r>
      </w:ins>
      <w:r>
        <w:t>iscussion</w:t>
      </w:r>
      <w:ins w:id="140" w:author="Jerry Harris" w:date="2023-09-02T13:09:00Z">
        <w:r w:rsidR="008A42D9">
          <w:t>,</w:t>
        </w:r>
      </w:ins>
      <w:r>
        <w:t xml:space="preserve"> below). No other cervical ribs of CM 555 show such a well-developed or well-preserved dorsal process.</w:t>
      </w:r>
    </w:p>
    <w:p w14:paraId="24A3C2CF" w14:textId="77777777" w:rsidR="00850C91" w:rsidRDefault="00000000">
      <w:pPr>
        <w:pStyle w:val="Heading2"/>
      </w:pPr>
      <w:bookmarkStart w:id="141" w:name="__RefHeading___Toc827_3516075340"/>
      <w:bookmarkStart w:id="142" w:name="_blh7e7dnfycc"/>
      <w:bookmarkEnd w:id="141"/>
      <w:bookmarkEnd w:id="142"/>
      <w:r>
        <w:rPr>
          <w:i/>
        </w:rPr>
        <w:t xml:space="preserve">Apatosaurus </w:t>
      </w:r>
      <w:proofErr w:type="spellStart"/>
      <w:r>
        <w:rPr>
          <w:i/>
        </w:rPr>
        <w:t>louisae</w:t>
      </w:r>
      <w:proofErr w:type="spellEnd"/>
      <w:r>
        <w:t>, CM 3018</w:t>
      </w:r>
    </w:p>
    <w:p w14:paraId="397537D9" w14:textId="121549AF" w:rsidR="00850C91" w:rsidRDefault="00000000">
      <w:r>
        <w:t xml:space="preserve">CM 3018 is the holotype specimen of </w:t>
      </w:r>
      <w:r>
        <w:rPr>
          <w:i/>
        </w:rPr>
        <w:t xml:space="preserve">Apatosaurus </w:t>
      </w:r>
      <w:proofErr w:type="spellStart"/>
      <w:r>
        <w:rPr>
          <w:i/>
        </w:rPr>
        <w:t>louisae</w:t>
      </w:r>
      <w:proofErr w:type="spellEnd"/>
      <w:r>
        <w:t>, from the Carnegie Quarry at what is now Dinosaur National Monument (Gilmore 1936, Carpenter 2013). Dorsal ridges or processes similar to that described above for CM 555 are visible on the cervical ribs of C4 through C11, but reach their greatest development in C6 (Figure 5 and Gilmore 1936:plate 24). As in CM 555, the dorsal ridges are mediolaterally thin (~1 cm) plates of bone. In C6</w:t>
      </w:r>
      <w:ins w:id="143" w:author="Jerry Harris" w:date="2023-09-02T13:10:00Z">
        <w:r w:rsidR="008A42D9">
          <w:t>,</w:t>
        </w:r>
      </w:ins>
      <w:r>
        <w:t xml:space="preserve"> the distal end of the each dorsal ridge forms an acute but broad angle with the remainder of the cervical rib shaft, creating a very shallow notch or incipient bifurcation. </w:t>
      </w:r>
    </w:p>
    <w:p w14:paraId="60EC3F98" w14:textId="77777777" w:rsidR="00850C91" w:rsidRDefault="00000000">
      <w:pPr>
        <w:pStyle w:val="Heading2"/>
      </w:pPr>
      <w:bookmarkStart w:id="144" w:name="__RefHeading___Toc825_3516075340"/>
      <w:bookmarkStart w:id="145" w:name="_ccboz2fit30x"/>
      <w:bookmarkEnd w:id="144"/>
      <w:bookmarkEnd w:id="145"/>
      <w:r>
        <w:rPr>
          <w:i/>
        </w:rPr>
        <w:lastRenderedPageBreak/>
        <w:t xml:space="preserve">Apatosaurus </w:t>
      </w:r>
      <w:proofErr w:type="spellStart"/>
      <w:r>
        <w:rPr>
          <w:i/>
        </w:rPr>
        <w:t>louisae</w:t>
      </w:r>
      <w:proofErr w:type="spellEnd"/>
      <w:r>
        <w:t>, MWC 1946</w:t>
      </w:r>
    </w:p>
    <w:p w14:paraId="62509A29" w14:textId="430B297E" w:rsidR="00850C91" w:rsidRDefault="00000000">
      <w:r>
        <w:t>MWC 1946 is a cervical vertebra of an apatosaurine from the Mygatt-Moore Quarry in western Colorado. The neural spine and prezygapophyses are missing, but the massive and extremely broad cervical ribs show that the vertebra pertains to an apatosaurine. The specimen was illustrated by Foster et al. (2018:figure 18a</w:t>
      </w:r>
      <w:del w:id="146" w:author="Jerry Harris" w:date="2023-09-02T13:11:00Z">
        <w:r w:rsidDel="008A42D9">
          <w:delText>-</w:delText>
        </w:r>
      </w:del>
      <w:ins w:id="147" w:author="Jerry Harris" w:date="2023-09-02T13:11:00Z">
        <w:r w:rsidR="008A42D9">
          <w:t>–</w:t>
        </w:r>
      </w:ins>
      <w:r>
        <w:t>b; note that the specimen is erroneously numbered MWC 1916 in the figure caption)</w:t>
      </w:r>
      <w:ins w:id="148" w:author="Jerry Harris" w:date="2023-09-02T13:12:00Z">
        <w:r w:rsidR="008A42D9">
          <w:t>, who—correctly, in our opinion—</w:t>
        </w:r>
      </w:ins>
      <w:del w:id="149" w:author="Jerry Harris" w:date="2023-09-02T13:12:00Z">
        <w:r w:rsidDel="008A42D9">
          <w:delText xml:space="preserve">. Foster et al. </w:delText>
        </w:r>
      </w:del>
      <w:r>
        <w:t xml:space="preserve">referred the apatosaurine material from the </w:t>
      </w:r>
      <w:del w:id="150" w:author="Jerry Harris" w:date="2023-09-02T13:12:00Z">
        <w:r w:rsidDel="008A42D9">
          <w:delText>Mygatt-Moore Q</w:delText>
        </w:r>
      </w:del>
      <w:ins w:id="151" w:author="Jerry Harris" w:date="2023-09-02T13:12:00Z">
        <w:r w:rsidR="008A42D9">
          <w:t>q</w:t>
        </w:r>
      </w:ins>
      <w:r>
        <w:t xml:space="preserve">uarry to </w:t>
      </w:r>
      <w:r>
        <w:rPr>
          <w:i/>
        </w:rPr>
        <w:t xml:space="preserve">Apatosaurus </w:t>
      </w:r>
      <w:proofErr w:type="spellStart"/>
      <w:r>
        <w:rPr>
          <w:i/>
        </w:rPr>
        <w:t>louisae</w:t>
      </w:r>
      <w:proofErr w:type="spellEnd"/>
      <w:del w:id="152" w:author="Jerry Harris" w:date="2023-09-02T13:12:00Z">
        <w:r w:rsidDel="008A42D9">
          <w:delText xml:space="preserve"> — correctly, in our opinion</w:delText>
        </w:r>
      </w:del>
      <w:r>
        <w:t xml:space="preserve">. </w:t>
      </w:r>
    </w:p>
    <w:p w14:paraId="4936FEF8" w14:textId="02C93DC7" w:rsidR="00850C91" w:rsidRDefault="00000000">
      <w:r>
        <w:t>Both cervical ribs are preserved in MWC 1946 and both show evidence of dorsal processes, but the left cervical rib is less well-preserved and what remains is too worn down to be informative. The right cervical rib is better preserved and complete except for the distal tip of the rib shaft (Figure 3D). In contrast to the mediolaterally thin dorsal processes described above for CM 555 and CM 3018, the dorsal process of this rib takes the form of a rounded</w:t>
      </w:r>
      <w:ins w:id="153" w:author="Jerry Harris" w:date="2023-09-02T13:13:00Z">
        <w:r w:rsidR="008A42D9">
          <w:t>,</w:t>
        </w:r>
      </w:ins>
      <w:r>
        <w:t xml:space="preserve"> bony spike. The posterior margin of this dorsal process forms a right angle with the shaft, but the spike as a whole points posterodorsally</w:t>
      </w:r>
      <w:del w:id="154" w:author="Jerry Harris" w:date="2023-09-02T13:13:00Z">
        <w:r w:rsidDel="008A42D9">
          <w:delText>,</w:delText>
        </w:r>
      </w:del>
      <w:r>
        <w:t xml:space="preserve"> at an acute but broad angle to the shaft. Whether this rib can be described as bifurcated therefore depends on whether we follow the angle of the entire dorsal process (acute angle, therefore bifurcated), or merely its distal margin (right angle, therefore unbifurcated). Nevertheless, it seems clear that powerful forces were exerted on this rib from two divergent directions</w:t>
      </w:r>
      <w:del w:id="155" w:author="Jerry Harris" w:date="2023-09-02T13:13:00Z">
        <w:r w:rsidDel="008A42D9">
          <w:delText xml:space="preserve"> </w:delText>
        </w:r>
      </w:del>
      <w:r>
        <w:t>—</w:t>
      </w:r>
      <w:del w:id="156" w:author="Jerry Harris" w:date="2023-09-02T13:13:00Z">
        <w:r w:rsidDel="008A42D9">
          <w:delText xml:space="preserve"> </w:delText>
        </w:r>
      </w:del>
      <w:r>
        <w:t>a point that we discuss below.</w:t>
      </w:r>
    </w:p>
    <w:p w14:paraId="5DE05565" w14:textId="77777777" w:rsidR="00850C91" w:rsidRDefault="00000000">
      <w:pPr>
        <w:pStyle w:val="Heading2"/>
      </w:pPr>
      <w:bookmarkStart w:id="157" w:name="__RefHeading___Toc823_3516075340"/>
      <w:bookmarkStart w:id="158" w:name="_cv0djkj57jsu"/>
      <w:bookmarkEnd w:id="157"/>
      <w:bookmarkEnd w:id="158"/>
      <w:r>
        <w:rPr>
          <w:i/>
        </w:rPr>
        <w:t xml:space="preserve">Apatosaurus </w:t>
      </w:r>
      <w:proofErr w:type="spellStart"/>
      <w:r>
        <w:rPr>
          <w:i/>
        </w:rPr>
        <w:t>louisae</w:t>
      </w:r>
      <w:proofErr w:type="spellEnd"/>
      <w:r>
        <w:t>, MWC 5659</w:t>
      </w:r>
    </w:p>
    <w:p w14:paraId="0238F3B7" w14:textId="3BACAFE9" w:rsidR="00850C91" w:rsidRDefault="00000000">
      <w:r>
        <w:t>MWC 5659 is another isolated apatosaurine cervical vertebra from the Mygatt-Moore Quarry. (</w:t>
      </w:r>
      <w:del w:id="159" w:author="Jerry Harris" w:date="2023-09-02T13:14:00Z">
        <w:r w:rsidDel="008A42D9">
          <w:delText xml:space="preserve">Since </w:delText>
        </w:r>
      </w:del>
      <w:ins w:id="160" w:author="Jerry Harris" w:date="2023-09-02T13:14:00Z">
        <w:r w:rsidR="008A42D9">
          <w:t xml:space="preserve">Because </w:t>
        </w:r>
      </w:ins>
      <w:r>
        <w:t>this quarry contains several apatosaurine individuals, there is no evidence that this vertebra and MWC 1946 are from the same animal</w:t>
      </w:r>
      <w:ins w:id="161" w:author="Jerry Harris" w:date="2023-09-02T13:14:00Z">
        <w:r w:rsidR="008A42D9">
          <w:t>…</w:t>
        </w:r>
      </w:ins>
      <w:del w:id="162" w:author="Jerry Harris" w:date="2023-09-02T13:14:00Z">
        <w:r w:rsidDel="008A42D9">
          <w:delText xml:space="preserve"> — </w:delText>
        </w:r>
      </w:del>
      <w:r>
        <w:t xml:space="preserve">and no evidence that they are not.) </w:t>
      </w:r>
      <w:r>
        <w:lastRenderedPageBreak/>
        <w:t>It was illustrated but not identified by specimen number in Foster et al. (2018:figure 18e</w:t>
      </w:r>
      <w:del w:id="163" w:author="Jerry Harris" w:date="2023-09-02T13:14:00Z">
        <w:r w:rsidDel="008A42D9">
          <w:delText>-</w:delText>
        </w:r>
      </w:del>
      <w:ins w:id="164" w:author="Jerry Harris" w:date="2023-09-02T13:14:00Z">
        <w:r w:rsidR="008A42D9">
          <w:t>–</w:t>
        </w:r>
      </w:ins>
      <w:r>
        <w:t>f). The right cervical rib is not preserved. The left cervical rib is clearly bifurcated (Figure 3E). Unfortunately both the shaft and the dorsal process are broken, but enough remains of the dorsal process to show that it was a round bony spike projecting posterodorsally and forming an acute angle with the shaft of the rib.</w:t>
      </w:r>
    </w:p>
    <w:p w14:paraId="5DEA55CC" w14:textId="77777777" w:rsidR="00850C91" w:rsidRDefault="00000000">
      <w:pPr>
        <w:pStyle w:val="Heading2"/>
      </w:pPr>
      <w:bookmarkStart w:id="165" w:name="__RefHeading___Toc821_3516075340"/>
      <w:bookmarkStart w:id="166" w:name="_j4vgvev7adu7"/>
      <w:bookmarkEnd w:id="165"/>
      <w:bookmarkEnd w:id="166"/>
      <w:r>
        <w:t>Apatosaurinae incertae sedis, BYU 18531</w:t>
      </w:r>
    </w:p>
    <w:p w14:paraId="01EA544C" w14:textId="0998A8E2" w:rsidR="00850C91" w:rsidRDefault="00000000">
      <w:r>
        <w:t xml:space="preserve">BYU 18531 is a partial skeleton of an apatosaurine from the Morrison Formation of eastern Utah. The specimen includes a nearly complete presacral vertebral series, lacking only the atlas and one of the </w:t>
      </w:r>
      <w:proofErr w:type="spellStart"/>
      <w:r>
        <w:t>dorsals</w:t>
      </w:r>
      <w:proofErr w:type="spellEnd"/>
      <w:r>
        <w:t xml:space="preserve">. The left cervical rib of </w:t>
      </w:r>
      <w:del w:id="167" w:author="Jerry Harris" w:date="2023-09-02T13:15:00Z">
        <w:r w:rsidDel="008A42D9">
          <w:delText xml:space="preserve">the 7th cervical vertebra </w:delText>
        </w:r>
      </w:del>
      <w:ins w:id="168" w:author="Jerry Harris" w:date="2023-09-02T13:15:00Z">
        <w:r w:rsidR="008A42D9">
          <w:t xml:space="preserve">C7 </w:t>
        </w:r>
      </w:ins>
      <w:r>
        <w:t>(Figure 6) is completely bifurcated, with a deep</w:t>
      </w:r>
      <w:ins w:id="169" w:author="Jerry Harris" w:date="2023-09-02T16:35:00Z">
        <w:r w:rsidR="009E6516">
          <w:t>, acute</w:t>
        </w:r>
      </w:ins>
      <w:r>
        <w:t xml:space="preserve"> notch between two prominent bony prongs</w:t>
      </w:r>
      <w:ins w:id="170" w:author="Jerry Harris" w:date="2023-09-02T13:15:00Z">
        <w:r w:rsidR="008A42D9">
          <w:t>,</w:t>
        </w:r>
      </w:ins>
      <w:r>
        <w:t xml:space="preserve"> but with the bifurcation primarily mediolateral rather than dorsoventral. Both prongs are missing their distal ends, but the lateral prong is smaller, and in lateral view its margin is very slightly elevated compared to the medial prong. We interpret the lateral prong as the dorsal process, even though it is directed more laterally than dorsally, and the medial prong as the principal shaft of the rib. The right cervical rib of the same vertebra is too incomplete to determine if it was bifurcated, and we did not note any other bifurcated cervical ribs in this specimen.</w:t>
      </w:r>
    </w:p>
    <w:p w14:paraId="15B0A248" w14:textId="77777777" w:rsidR="00850C91" w:rsidRDefault="00000000">
      <w:pPr>
        <w:pStyle w:val="Heading2"/>
      </w:pPr>
      <w:bookmarkStart w:id="171" w:name="__RefHeading___Toc819_3516075340"/>
      <w:bookmarkStart w:id="172" w:name="_gkyof0yk8h3y"/>
      <w:bookmarkEnd w:id="171"/>
      <w:bookmarkEnd w:id="172"/>
      <w:r>
        <w:t>Other apatosaurines</w:t>
      </w:r>
    </w:p>
    <w:p w14:paraId="344E6041" w14:textId="77777777" w:rsidR="00850C91" w:rsidRDefault="00000000">
      <w:r>
        <w:t xml:space="preserve">We have visited the mounted apatosaurine skeletons in the American Museum of Natural History in New York (AMNH 460), Field Museum of Natural History in Chicago (FMNH P25112), and Yale Peabody Museum in New Haven (YPM 1980). We have not noted any bifurcated cervical ribs in these specimens, but the dorsal processes can be subtle and difficult to spot from floor level. Our opportunity to study CM 3018 up close, using a mechanical lift, was therefore especially valuable. We have not visited in person the mounted skeletons in the University of </w:t>
      </w:r>
      <w:r>
        <w:lastRenderedPageBreak/>
        <w:t>Wyoming Geological Museum in Laramie (UWGM 15556, formerly CM 563) or the National Science Museum in Tokyo (NSMT-PV 20375), but no dorsal processes are apparent in the published illustrations of those specimens (Gilmore 1936 and Upchurch et al. 2004, respectively). Still, a more thorough survey of apatosaurines may well turn up further examples beyond those noted here.</w:t>
      </w:r>
    </w:p>
    <w:p w14:paraId="3DCF5BA8" w14:textId="77777777" w:rsidR="00850C91" w:rsidRDefault="00000000">
      <w:pPr>
        <w:pStyle w:val="Heading1"/>
      </w:pPr>
      <w:bookmarkStart w:id="173" w:name="__RefHeading___Toc809_3516075340"/>
      <w:bookmarkStart w:id="174" w:name="_bs64fbpa93so"/>
      <w:bookmarkEnd w:id="173"/>
      <w:bookmarkEnd w:id="174"/>
      <w:r>
        <w:t>Discussion</w:t>
      </w:r>
    </w:p>
    <w:p w14:paraId="56FBFECB" w14:textId="52BD22D4" w:rsidR="00850C91" w:rsidDel="008A42D9" w:rsidRDefault="00000000">
      <w:pPr>
        <w:rPr>
          <w:del w:id="175" w:author="Jerry Harris" w:date="2023-09-02T13:16:00Z"/>
        </w:rPr>
      </w:pPr>
      <w:r>
        <w:t xml:space="preserve">Single-shafted and fully bifurcated cervical ribs are not opposed binary states, but the endpoints on a morphological spectrum with many intermediate conditions. The development of a dorsal process or degree of bifurcation can vary greatly among the cervical vertebrae of a single individual. The </w:t>
      </w:r>
      <w:r>
        <w:rPr>
          <w:i/>
        </w:rPr>
        <w:t xml:space="preserve">Apatosaurus </w:t>
      </w:r>
      <w:proofErr w:type="spellStart"/>
      <w:r>
        <w:rPr>
          <w:i/>
        </w:rPr>
        <w:t>louisae</w:t>
      </w:r>
      <w:proofErr w:type="spellEnd"/>
      <w:r>
        <w:t xml:space="preserve"> holotype CM 3018 helpfully illustrates this point: the cervical ribs of C6 are truly but shallowly bifurcated, with a distinct notch between the dorsal process and the posterior shaft, but in most of the other cervical ribs</w:t>
      </w:r>
      <w:ins w:id="176" w:author="Jerry Harris" w:date="2023-09-02T13:16:00Z">
        <w:r w:rsidR="008A42D9">
          <w:t>,</w:t>
        </w:r>
      </w:ins>
      <w:r>
        <w:t xml:space="preserve"> the dorsal process is a low ridge or bump</w:t>
      </w:r>
      <w:ins w:id="177" w:author="Jerry Harris" w:date="2023-09-02T13:16:00Z">
        <w:r w:rsidR="008A42D9">
          <w:t>,</w:t>
        </w:r>
      </w:ins>
      <w:r>
        <w:t xml:space="preserve"> as in some cervicals of </w:t>
      </w:r>
      <w:r>
        <w:rPr>
          <w:i/>
        </w:rPr>
        <w:t>Dicraeosaurus</w:t>
      </w:r>
      <w:r>
        <w:t xml:space="preserve"> (Figure 3B).</w:t>
      </w:r>
      <w:ins w:id="178" w:author="Jerry Harris" w:date="2023-09-02T13:16:00Z">
        <w:r w:rsidR="008A42D9">
          <w:t xml:space="preserve"> </w:t>
        </w:r>
      </w:ins>
    </w:p>
    <w:p w14:paraId="1C6A8585" w14:textId="5C53BA04" w:rsidR="00850C91" w:rsidRDefault="00000000">
      <w:r>
        <w:t xml:space="preserve">(A roughly similar spectrum of cervical rib bifurcation is present in the holotype specimen of </w:t>
      </w:r>
      <w:r>
        <w:rPr>
          <w:i/>
        </w:rPr>
        <w:t>Zhuchengceratops</w:t>
      </w:r>
      <w:ins w:id="179" w:author="Jerry Harris" w:date="2023-09-02T13:16:00Z">
        <w:r w:rsidR="008A42D9" w:rsidRPr="008A42D9">
          <w:rPr>
            <w:iCs/>
          </w:rPr>
          <w:t>;</w:t>
        </w:r>
      </w:ins>
      <w:del w:id="180" w:author="Jerry Harris" w:date="2023-09-02T13:17:00Z">
        <w:r w:rsidDel="008A42D9">
          <w:delText>,</w:delText>
        </w:r>
      </w:del>
      <w:r>
        <w:t xml:space="preserve"> Xu et al. 2010.) Even more deeply bifurcated cervical ribs are present in the referred </w:t>
      </w:r>
      <w:r>
        <w:rPr>
          <w:i/>
        </w:rPr>
        <w:t xml:space="preserve">Apatosaurus </w:t>
      </w:r>
      <w:proofErr w:type="spellStart"/>
      <w:r>
        <w:rPr>
          <w:i/>
        </w:rPr>
        <w:t>louisae</w:t>
      </w:r>
      <w:proofErr w:type="spellEnd"/>
      <w:r>
        <w:t xml:space="preserve"> specimen MWC 5659, and in BYU 18531.</w:t>
      </w:r>
    </w:p>
    <w:p w14:paraId="3D90F5A4" w14:textId="221A996C" w:rsidR="00850C91" w:rsidRDefault="00000000">
      <w:r>
        <w:t xml:space="preserve">The best examples we have found of bifurcated cervical ribs in apatosaurines are in the </w:t>
      </w:r>
      <w:r>
        <w:rPr>
          <w:i/>
        </w:rPr>
        <w:t xml:space="preserve">Apatosaurus </w:t>
      </w:r>
      <w:proofErr w:type="spellStart"/>
      <w:r>
        <w:rPr>
          <w:i/>
        </w:rPr>
        <w:t>louisae</w:t>
      </w:r>
      <w:proofErr w:type="spellEnd"/>
      <w:r>
        <w:t xml:space="preserve"> holotype (CM 3018) and referred specimens (MWC 1946, 5659), </w:t>
      </w:r>
      <w:del w:id="181" w:author="Jerry Harris" w:date="2023-09-02T13:17:00Z">
        <w:r w:rsidDel="00171EDE">
          <w:delText xml:space="preserve">and </w:delText>
        </w:r>
      </w:del>
      <w:ins w:id="182" w:author="Jerry Harris" w:date="2023-09-02T13:17:00Z">
        <w:r w:rsidR="00171EDE">
          <w:t xml:space="preserve">as well as </w:t>
        </w:r>
      </w:ins>
      <w:r>
        <w:t xml:space="preserve">in BYU 18531, for which a full description is in progress (Colin Boisvert, pers. comm., 2023). The prominent dorsal process in a cervical rib of </w:t>
      </w:r>
      <w:r>
        <w:rPr>
          <w:i/>
        </w:rPr>
        <w:t xml:space="preserve">Brontosaurus </w:t>
      </w:r>
      <w:proofErr w:type="spellStart"/>
      <w:r>
        <w:rPr>
          <w:i/>
        </w:rPr>
        <w:t>parvus</w:t>
      </w:r>
      <w:proofErr w:type="spellEnd"/>
      <w:r>
        <w:t xml:space="preserve"> CM 555 shows that at least the potential for bifurcation was present in both </w:t>
      </w:r>
      <w:r>
        <w:rPr>
          <w:i/>
        </w:rPr>
        <w:t xml:space="preserve">Apatosaurus </w:t>
      </w:r>
      <w:r>
        <w:t xml:space="preserve">and </w:t>
      </w:r>
      <w:r>
        <w:rPr>
          <w:i/>
        </w:rPr>
        <w:t>Brontosaurus</w:t>
      </w:r>
      <w:r>
        <w:t>.</w:t>
      </w:r>
    </w:p>
    <w:p w14:paraId="7D2C6280" w14:textId="77777777" w:rsidR="00850C91" w:rsidRDefault="00000000">
      <w:r>
        <w:t xml:space="preserve">Wedel et al. (2000) proposed that the cervical rib shafts of sauropods were ossified tendons. That </w:t>
      </w:r>
      <w:r>
        <w:lastRenderedPageBreak/>
        <w:t xml:space="preserve">hypothesis has been confirmed by numerous histological studies (Cerda 2009, Klein et al. 2012, Lacovara et al. 2014, Brum et al. 2021). In birds, the cervical ribs (= costal processes) serve as the insertions of the </w:t>
      </w:r>
      <w:r w:rsidRPr="007A5C02">
        <w:rPr>
          <w:i/>
          <w:iCs/>
          <w:rPrChange w:id="183" w:author="Jerry Harris" w:date="2023-09-02T13:50:00Z">
            <w:rPr/>
          </w:rPrChange>
        </w:rPr>
        <w:t xml:space="preserve">flexor </w:t>
      </w:r>
      <w:proofErr w:type="spellStart"/>
      <w:r w:rsidRPr="007A5C02">
        <w:rPr>
          <w:i/>
          <w:iCs/>
          <w:rPrChange w:id="184" w:author="Jerry Harris" w:date="2023-09-02T13:50:00Z">
            <w:rPr/>
          </w:rPrChange>
        </w:rPr>
        <w:t>colli</w:t>
      </w:r>
      <w:proofErr w:type="spellEnd"/>
      <w:r w:rsidRPr="007A5C02">
        <w:rPr>
          <w:i/>
          <w:iCs/>
          <w:rPrChange w:id="185" w:author="Jerry Harris" w:date="2023-09-02T13:50:00Z">
            <w:rPr/>
          </w:rPrChange>
        </w:rPr>
        <w:t xml:space="preserve"> lateralis</w:t>
      </w:r>
      <w:r>
        <w:t xml:space="preserve"> and </w:t>
      </w:r>
      <w:r w:rsidRPr="007A5C02">
        <w:rPr>
          <w:i/>
          <w:iCs/>
          <w:rPrChange w:id="186" w:author="Jerry Harris" w:date="2023-09-02T13:50:00Z">
            <w:rPr/>
          </w:rPrChange>
        </w:rPr>
        <w:t xml:space="preserve">longus </w:t>
      </w:r>
      <w:proofErr w:type="spellStart"/>
      <w:r w:rsidRPr="007A5C02">
        <w:rPr>
          <w:i/>
          <w:iCs/>
          <w:rPrChange w:id="187" w:author="Jerry Harris" w:date="2023-09-02T13:50:00Z">
            <w:rPr/>
          </w:rPrChange>
        </w:rPr>
        <w:t>colli</w:t>
      </w:r>
      <w:proofErr w:type="spellEnd"/>
      <w:r w:rsidRPr="007A5C02">
        <w:rPr>
          <w:i/>
          <w:iCs/>
          <w:rPrChange w:id="188" w:author="Jerry Harris" w:date="2023-09-02T13:50:00Z">
            <w:rPr/>
          </w:rPrChange>
        </w:rPr>
        <w:t xml:space="preserve"> </w:t>
      </w:r>
      <w:proofErr w:type="spellStart"/>
      <w:r w:rsidRPr="007A5C02">
        <w:rPr>
          <w:i/>
          <w:iCs/>
          <w:rPrChange w:id="189" w:author="Jerry Harris" w:date="2023-09-02T13:50:00Z">
            <w:rPr/>
          </w:rPrChange>
        </w:rPr>
        <w:t>ventralis</w:t>
      </w:r>
      <w:proofErr w:type="spellEnd"/>
      <w:r>
        <w:t xml:space="preserve"> muscles (</w:t>
      </w:r>
      <w:proofErr w:type="spellStart"/>
      <w:r>
        <w:t>Zweers</w:t>
      </w:r>
      <w:proofErr w:type="spellEnd"/>
      <w:r>
        <w:t xml:space="preserve"> et al. 1987), and presumably the cervical ribs of sauropods served the same function (Wedel and Sanders 2002, Taylor and Wedel 2013). </w:t>
      </w:r>
      <w:commentRangeStart w:id="190"/>
      <w:r>
        <w:t>The most straightforward inference is that bifurcated cervical ribs were produced when two of the muscles that inserted on the ribs pulled in divergent directions.</w:t>
      </w:r>
      <w:commentRangeEnd w:id="190"/>
      <w:r w:rsidR="00171EDE">
        <w:rPr>
          <w:rStyle w:val="CommentReference"/>
          <w:rFonts w:cs="Mangal"/>
        </w:rPr>
        <w:commentReference w:id="190"/>
      </w:r>
      <w:r>
        <w:t xml:space="preserve"> </w:t>
      </w:r>
    </w:p>
    <w:p w14:paraId="2ACBC51B" w14:textId="77777777" w:rsidR="00850C91" w:rsidRDefault="00000000">
      <w:r>
        <w:t>Possibly the very large cervical ribs of apatosaurines, which were typically displaced much farther ventrolaterally from the centra than in other sauropods, caused the hypaxial neck muscles to approach from more divergent directions than in most other sauropods (Figure 7). Although that hypothesis is intuitively appealing, it fails to account for the presence of dorsal processes or fully bifurcated cervical ribs in turiasaurs and dicraeosaurids, neither of which have cervicals ribs that are large or located far from the cervical centra. Despite the differences in the gross size of the cervical ribs, it is perhaps telling that turiasaurs, dicraeosaurids, and apatosaurines all have comparatively short cervical ribs that do not extend beyond the posterior end of the centrum, in contrast to most other sauropods. Similarly short cervical ribs are present in most diplodocoids, and it is possible that dorsal processes or bifurcated cervical ribs await discovery in rebbachisaurids, diplodocines, or other diplodocoids.</w:t>
      </w:r>
    </w:p>
    <w:p w14:paraId="66557958" w14:textId="0E200FB4" w:rsidR="00850C91" w:rsidRDefault="00000000">
      <w:r>
        <w:t>Our focus herein has been on bifurcated cervical ribs in apatosaurines and other sauropods, but given the homology of ventral neck muscles across diapsids (</w:t>
      </w:r>
      <w:proofErr w:type="spellStart"/>
      <w:r>
        <w:t>Tsuihiji</w:t>
      </w:r>
      <w:proofErr w:type="spellEnd"/>
      <w:r>
        <w:t xml:space="preserve"> 2007), our hypothesis that bifurcated cervical ribs represent divergent muscle attachments probably generalizes to other dinosaurs with bifurcated cervical ribs. We also note that in the apatosaurine specimens </w:t>
      </w:r>
      <w:del w:id="191" w:author="Jerry Harris" w:date="2023-09-02T13:23:00Z">
        <w:r w:rsidDel="00171EDE">
          <w:delText xml:space="preserve">we’ve </w:delText>
        </w:r>
      </w:del>
      <w:ins w:id="192" w:author="Jerry Harris" w:date="2023-09-02T13:23:00Z">
        <w:r w:rsidR="00171EDE">
          <w:t xml:space="preserve">that we have </w:t>
        </w:r>
      </w:ins>
      <w:r>
        <w:t xml:space="preserve">examined for which the serial position is known, the bifurcation of the cervical ribs </w:t>
      </w:r>
      <w:r>
        <w:lastRenderedPageBreak/>
        <w:t xml:space="preserve">is best developed in C6 or C7, about midway through the neck. The same is true of the dorsal processes or bifurcated cervical ribs in </w:t>
      </w:r>
      <w:r>
        <w:rPr>
          <w:i/>
        </w:rPr>
        <w:t>Dicraeosaurus</w:t>
      </w:r>
      <w:r>
        <w:t xml:space="preserve">, </w:t>
      </w:r>
      <w:r>
        <w:rPr>
          <w:i/>
        </w:rPr>
        <w:t>Carnotaurus</w:t>
      </w:r>
      <w:r>
        <w:t xml:space="preserve">, </w:t>
      </w:r>
      <w:r>
        <w:rPr>
          <w:i/>
        </w:rPr>
        <w:t>Majungasaurus</w:t>
      </w:r>
      <w:r>
        <w:t xml:space="preserve">, and </w:t>
      </w:r>
      <w:r>
        <w:rPr>
          <w:i/>
        </w:rPr>
        <w:t>Zhuchengceratops</w:t>
      </w:r>
      <w:r>
        <w:t>. Possibly the divergent muscle insertion angles implied by bifurcated cervical ribs were related to improved muscular control in the middle of the neck, at some distance from both the head and the trunk. Detailed, phylogenetically-informed descriptive and comparative work like that of Snively and Russell (2007a, b) is our best hope for learning more about the functions of these unusual osteological features.</w:t>
      </w:r>
    </w:p>
    <w:p w14:paraId="781D0B51" w14:textId="77777777" w:rsidR="00850C91" w:rsidRDefault="00000000">
      <w:pPr>
        <w:pStyle w:val="Heading1"/>
      </w:pPr>
      <w:bookmarkStart w:id="193" w:name="__RefHeading___Toc807_3516075340"/>
      <w:bookmarkStart w:id="194" w:name="_ytzgqzkz5wes"/>
      <w:bookmarkEnd w:id="193"/>
      <w:bookmarkEnd w:id="194"/>
      <w:r>
        <w:t>Acknowledgments</w:t>
      </w:r>
    </w:p>
    <w:p w14:paraId="0D482747" w14:textId="77777777" w:rsidR="00850C91" w:rsidRDefault="00000000">
      <w:r>
        <w:t xml:space="preserve">We thank Matt </w:t>
      </w:r>
      <w:proofErr w:type="spellStart"/>
      <w:r>
        <w:t>Lamanna</w:t>
      </w:r>
      <w:proofErr w:type="spellEnd"/>
      <w:r>
        <w:t xml:space="preserve"> and Amy Henrici of the Carnegie Museum for access to specimens, and Dan Pickering for assistance in inspecting the large mounted skeleton of </w:t>
      </w:r>
      <w:r>
        <w:rPr>
          <w:i/>
        </w:rPr>
        <w:t xml:space="preserve">Apatosaurus </w:t>
      </w:r>
      <w:proofErr w:type="spellStart"/>
      <w:r>
        <w:rPr>
          <w:i/>
        </w:rPr>
        <w:t>louisae</w:t>
      </w:r>
      <w:proofErr w:type="spellEnd"/>
      <w:r>
        <w:t xml:space="preserve"> in the public gallery. </w:t>
      </w:r>
    </w:p>
    <w:p w14:paraId="24178438" w14:textId="77777777" w:rsidR="00850C91" w:rsidRDefault="00000000">
      <w:r>
        <w:t>Julia McHugh of the Museum of Western Colorado – Dinosaur Journey generously provided curatorial assistance and access to specimens in her care.</w:t>
      </w:r>
    </w:p>
    <w:p w14:paraId="35381F60" w14:textId="77777777" w:rsidR="00850C91" w:rsidRDefault="00000000">
      <w:r>
        <w:t xml:space="preserve">Andrew A. </w:t>
      </w:r>
      <w:proofErr w:type="spellStart"/>
      <w:r>
        <w:t>Farke</w:t>
      </w:r>
      <w:proofErr w:type="spellEnd"/>
      <w:r>
        <w:t xml:space="preserve"> (Raymond M. Alf Museum of Paleontology) first made us aware of the existence of bifurcated cervical ribs in non-sauropods. Tom van der Linden (</w:t>
      </w:r>
      <w:proofErr w:type="spellStart"/>
      <w:r>
        <w:t>Oertijdmuseum</w:t>
      </w:r>
      <w:proofErr w:type="spellEnd"/>
      <w:r>
        <w:t>, Boxtel, The Netherlands) pointed us to numerous examples in other animals.</w:t>
      </w:r>
    </w:p>
    <w:p w14:paraId="45188735" w14:textId="77777777" w:rsidR="00850C91" w:rsidRDefault="00000000">
      <w:r>
        <w:t>Colin Boisvert allowed us to cite a personal communication.</w:t>
      </w:r>
    </w:p>
    <w:p w14:paraId="5907D438" w14:textId="77777777" w:rsidR="00850C91" w:rsidRDefault="00000000">
      <w:r>
        <w:t xml:space="preserve">We obtained the translation of </w:t>
      </w:r>
      <w:proofErr w:type="spellStart"/>
      <w:r>
        <w:t>Janensch</w:t>
      </w:r>
      <w:proofErr w:type="spellEnd"/>
      <w:r>
        <w:t xml:space="preserve"> (1929) by S. </w:t>
      </w:r>
      <w:proofErr w:type="spellStart"/>
      <w:r>
        <w:t>Klutzny</w:t>
      </w:r>
      <w:proofErr w:type="spellEnd"/>
      <w:r>
        <w:t>, and the translation of Young and Zhao (1972) by W. Downs, from the Polyglot Paleontologist website (</w:t>
      </w:r>
      <w:hyperlink r:id="rId11">
        <w:r>
          <w:rPr>
            <w:color w:val="1155CC"/>
            <w:u w:val="single"/>
          </w:rPr>
          <w:t>https://naturalhistory.si.edu/research/paleobiology/research/carrano-lab/polyglot-paleontologist</w:t>
        </w:r>
      </w:hyperlink>
      <w:r>
        <w:t>).</w:t>
      </w:r>
    </w:p>
    <w:p w14:paraId="1C654BA0" w14:textId="77777777" w:rsidR="00850C91" w:rsidRDefault="00850C91"/>
    <w:p w14:paraId="75130673" w14:textId="77777777" w:rsidR="00850C91" w:rsidRDefault="00000000">
      <w:pPr>
        <w:pStyle w:val="Heading1"/>
      </w:pPr>
      <w:bookmarkStart w:id="195" w:name="__RefHeading___Toc805_3516075340"/>
      <w:bookmarkStart w:id="196" w:name="_1db23w1rwk5l"/>
      <w:bookmarkEnd w:id="195"/>
      <w:bookmarkEnd w:id="196"/>
      <w:commentRangeStart w:id="197"/>
      <w:r>
        <w:t>Literature Cited</w:t>
      </w:r>
      <w:commentRangeEnd w:id="197"/>
      <w:r w:rsidR="00B916F7">
        <w:rPr>
          <w:rStyle w:val="CommentReference"/>
          <w:rFonts w:ascii="Times New Roman" w:eastAsia="Lora" w:hAnsi="Times New Roman" w:cs="Mangal"/>
          <w:b w:val="0"/>
        </w:rPr>
        <w:commentReference w:id="197"/>
      </w:r>
    </w:p>
    <w:p w14:paraId="75EB54FF" w14:textId="77777777" w:rsidR="00850C91" w:rsidRDefault="00000000">
      <w:r>
        <w:t xml:space="preserve">Baumel, Julian J. and Lawrence M. Witmer. 1993. </w:t>
      </w:r>
      <w:proofErr w:type="spellStart"/>
      <w:r>
        <w:t>Osteologia</w:t>
      </w:r>
      <w:proofErr w:type="spellEnd"/>
      <w:r>
        <w:t xml:space="preserve">. pp. 45–132 in: Julian J. Baumel (ed.). </w:t>
      </w:r>
      <w:r>
        <w:rPr>
          <w:i/>
        </w:rPr>
        <w:t xml:space="preserve">Handbook of Avian Anatomy: </w:t>
      </w:r>
      <w:proofErr w:type="spellStart"/>
      <w:r>
        <w:rPr>
          <w:i/>
        </w:rPr>
        <w:t>Nomina</w:t>
      </w:r>
      <w:proofErr w:type="spellEnd"/>
      <w:r>
        <w:rPr>
          <w:i/>
        </w:rPr>
        <w:t xml:space="preserve"> Anatomica Avium</w:t>
      </w:r>
      <w:r>
        <w:t>, Second Edition. Publications of the Nuttall Ornithological Club No. 23, Cambridge.</w:t>
      </w:r>
    </w:p>
    <w:p w14:paraId="6028B824" w14:textId="63CB9E36" w:rsidR="00850C91" w:rsidRDefault="00000000">
      <w:r>
        <w:t>Beck, C., 1905. The surgical importance of the cervical rib. Journal of the American Medical Association, 44(24):1913</w:t>
      </w:r>
      <w:ins w:id="198" w:author="Jerry Harris" w:date="2023-09-02T13:41:00Z">
        <w:r w:rsidR="00FC4BC7">
          <w:t>–</w:t>
        </w:r>
      </w:ins>
      <w:del w:id="199" w:author="Jerry Harris" w:date="2023-09-02T13:41:00Z">
        <w:r w:rsidDel="00FC4BC7">
          <w:delText>-</w:delText>
        </w:r>
      </w:del>
      <w:r>
        <w:t>1915.</w:t>
      </w:r>
    </w:p>
    <w:p w14:paraId="152D2083" w14:textId="77777777" w:rsidR="00850C91" w:rsidRDefault="00000000">
      <w:r>
        <w:t xml:space="preserve">Bonaparte, Jose F., Fernando E. Novas and Rodolfo A. Coria. 1990. </w:t>
      </w:r>
      <w:r>
        <w:rPr>
          <w:i/>
        </w:rPr>
        <w:t xml:space="preserve">Carnotaurus </w:t>
      </w:r>
      <w:proofErr w:type="spellStart"/>
      <w:r>
        <w:rPr>
          <w:i/>
        </w:rPr>
        <w:t>sastrei</w:t>
      </w:r>
      <w:proofErr w:type="spellEnd"/>
      <w:r>
        <w:t xml:space="preserve"> Bonaparte, the horned, lightly built carnosaur from the Middle Cretaceous of Patagonia. </w:t>
      </w:r>
      <w:r>
        <w:rPr>
          <w:i/>
        </w:rPr>
        <w:t>Contributions in Science, Natural History Museum of Los Angeles County</w:t>
      </w:r>
      <w:r>
        <w:t xml:space="preserve"> </w:t>
      </w:r>
      <w:r>
        <w:rPr>
          <w:b/>
        </w:rPr>
        <w:t>416</w:t>
      </w:r>
      <w:r>
        <w:t>:1–41.</w:t>
      </w:r>
    </w:p>
    <w:p w14:paraId="7F44F67C" w14:textId="77777777" w:rsidR="00850C91" w:rsidRDefault="00000000">
      <w:r>
        <w:t xml:space="preserve">Britt, Brooks B., Rodney D. Scheetz, Michael F. Whiting and D. Ray Wilhite. 2017. </w:t>
      </w:r>
      <w:r>
        <w:rPr>
          <w:i/>
        </w:rPr>
        <w:t xml:space="preserve">Moabosaurus </w:t>
      </w:r>
      <w:proofErr w:type="spellStart"/>
      <w:r>
        <w:rPr>
          <w:i/>
        </w:rPr>
        <w:t>utahensis</w:t>
      </w:r>
      <w:proofErr w:type="spellEnd"/>
      <w:r>
        <w:t xml:space="preserve">, n. gen., n. sp., a new sauropod from the Early Cretaceous (Aptian) of North America. </w:t>
      </w:r>
      <w:r>
        <w:rPr>
          <w:i/>
        </w:rPr>
        <w:t>Contributions from the Museum of Paleontology, University of Michigan</w:t>
      </w:r>
      <w:r>
        <w:t xml:space="preserve"> </w:t>
      </w:r>
      <w:r>
        <w:rPr>
          <w:b/>
        </w:rPr>
        <w:t>32(11)</w:t>
      </w:r>
      <w:r>
        <w:t>:189–243.</w:t>
      </w:r>
    </w:p>
    <w:p w14:paraId="13B0FC65" w14:textId="76BE56C2" w:rsidR="00850C91" w:rsidRDefault="00000000">
      <w:r>
        <w:t xml:space="preserve">Brum, A.S., Bandeira, K.L., Holgado, B., Souza, L.G., Pêgas, R.V., </w:t>
      </w:r>
      <w:proofErr w:type="spellStart"/>
      <w:r>
        <w:t>Sayão</w:t>
      </w:r>
      <w:proofErr w:type="spellEnd"/>
      <w:r>
        <w:t xml:space="preserve">, J.M., Campos, D.A. &amp; Kellner, A.W.A. 2021. </w:t>
      </w:r>
      <w:proofErr w:type="spellStart"/>
      <w:r>
        <w:t>Palaeohistology</w:t>
      </w:r>
      <w:proofErr w:type="spellEnd"/>
      <w:r>
        <w:t xml:space="preserve"> and palaeopathology of an </w:t>
      </w:r>
      <w:proofErr w:type="spellStart"/>
      <w:r>
        <w:t>Aeolosaurini</w:t>
      </w:r>
      <w:proofErr w:type="spellEnd"/>
      <w:r>
        <w:t xml:space="preserve"> (Sauropoda: Titanosauria) from Morro do </w:t>
      </w:r>
      <w:proofErr w:type="spellStart"/>
      <w:r>
        <w:t>Cambambe</w:t>
      </w:r>
      <w:proofErr w:type="spellEnd"/>
      <w:r>
        <w:t xml:space="preserve"> (Upper Cretaceous, Brazil). Spanish Journal of Palaeontology 36(1):1</w:t>
      </w:r>
      <w:ins w:id="200" w:author="Jerry Harris" w:date="2023-09-02T13:41:00Z">
        <w:r w:rsidR="00FC4BC7">
          <w:t>–</w:t>
        </w:r>
      </w:ins>
      <w:del w:id="201" w:author="Jerry Harris" w:date="2023-09-02T13:41:00Z">
        <w:r w:rsidDel="00FC4BC7">
          <w:delText>-</w:delText>
        </w:r>
      </w:del>
      <w:r>
        <w:t>17.</w:t>
      </w:r>
    </w:p>
    <w:p w14:paraId="07CF6039" w14:textId="77777777" w:rsidR="00850C91" w:rsidRDefault="00000000">
      <w:r>
        <w:t xml:space="preserve">Campos, Diogenes De Almeida, Alexander W. A. Kellner, Reinaldo J. Bertini and Rodrigo M. Santucci. 2005. On a </w:t>
      </w:r>
      <w:proofErr w:type="spellStart"/>
      <w:r>
        <w:t>titanosaurid</w:t>
      </w:r>
      <w:proofErr w:type="spellEnd"/>
      <w:r>
        <w:t xml:space="preserve"> (Dinosauria, Sauropoda) vertebral column from the Bauru Group, Late Cretaceous of Brazil. </w:t>
      </w:r>
      <w:proofErr w:type="spellStart"/>
      <w:r>
        <w:rPr>
          <w:i/>
        </w:rPr>
        <w:t>Arquivos</w:t>
      </w:r>
      <w:proofErr w:type="spellEnd"/>
      <w:r>
        <w:rPr>
          <w:i/>
        </w:rPr>
        <w:t xml:space="preserve"> do </w:t>
      </w:r>
      <w:proofErr w:type="spellStart"/>
      <w:r>
        <w:rPr>
          <w:i/>
        </w:rPr>
        <w:t>Museu</w:t>
      </w:r>
      <w:proofErr w:type="spellEnd"/>
      <w:r>
        <w:rPr>
          <w:i/>
        </w:rPr>
        <w:t xml:space="preserve"> Nacional, Rio de Janeiro</w:t>
      </w:r>
      <w:r>
        <w:t xml:space="preserve"> </w:t>
      </w:r>
      <w:r>
        <w:rPr>
          <w:b/>
        </w:rPr>
        <w:t>63(3)</w:t>
      </w:r>
      <w:r>
        <w:t>:565–593.</w:t>
      </w:r>
    </w:p>
    <w:p w14:paraId="39AB20A8" w14:textId="77777777" w:rsidR="00850C91" w:rsidRDefault="00000000">
      <w:r>
        <w:lastRenderedPageBreak/>
        <w:t xml:space="preserve">Carpenter, Kenneth. 2013. History, sedimentology, and taphonomy of the Carnegie Quarry, Dinosaur National Monument, Utah. </w:t>
      </w:r>
      <w:r>
        <w:rPr>
          <w:i/>
        </w:rPr>
        <w:t>Annals of the Carnegie Museum</w:t>
      </w:r>
      <w:r>
        <w:t xml:space="preserve"> </w:t>
      </w:r>
      <w:r>
        <w:rPr>
          <w:b/>
        </w:rPr>
        <w:t>81(3)</w:t>
      </w:r>
      <w:r>
        <w:t>:153–232.</w:t>
      </w:r>
    </w:p>
    <w:p w14:paraId="75109E7A" w14:textId="77777777" w:rsidR="00850C91" w:rsidRDefault="00000000">
      <w:r>
        <w:t xml:space="preserve">Cerda, I. A. 2009. </w:t>
      </w:r>
      <w:proofErr w:type="spellStart"/>
      <w:r>
        <w:t>Consideraciones</w:t>
      </w:r>
      <w:proofErr w:type="spellEnd"/>
      <w:r>
        <w:t xml:space="preserve"> </w:t>
      </w:r>
      <w:proofErr w:type="spellStart"/>
      <w:r>
        <w:t>sobre</w:t>
      </w:r>
      <w:proofErr w:type="spellEnd"/>
      <w:r>
        <w:t xml:space="preserve"> la histogenesis de las </w:t>
      </w:r>
      <w:proofErr w:type="spellStart"/>
      <w:r>
        <w:t>costillas</w:t>
      </w:r>
      <w:proofErr w:type="spellEnd"/>
      <w:r>
        <w:t xml:space="preserve"> </w:t>
      </w:r>
      <w:proofErr w:type="spellStart"/>
      <w:r>
        <w:t>cervicales</w:t>
      </w:r>
      <w:proofErr w:type="spellEnd"/>
      <w:r>
        <w:t xml:space="preserve"> </w:t>
      </w:r>
      <w:proofErr w:type="spellStart"/>
      <w:r>
        <w:t>en</w:t>
      </w:r>
      <w:proofErr w:type="spellEnd"/>
      <w:r>
        <w:t xml:space="preserve"> </w:t>
      </w:r>
      <w:proofErr w:type="spellStart"/>
      <w:r>
        <w:t>los</w:t>
      </w:r>
      <w:proofErr w:type="spellEnd"/>
      <w:r>
        <w:t xml:space="preserve"> </w:t>
      </w:r>
      <w:proofErr w:type="spellStart"/>
      <w:r>
        <w:t>dinosaurios</w:t>
      </w:r>
      <w:proofErr w:type="spellEnd"/>
      <w:r>
        <w:t xml:space="preserve"> </w:t>
      </w:r>
      <w:proofErr w:type="spellStart"/>
      <w:r>
        <w:t>sauropodos</w:t>
      </w:r>
      <w:proofErr w:type="spellEnd"/>
      <w:r>
        <w:t xml:space="preserve">. </w:t>
      </w:r>
      <w:proofErr w:type="spellStart"/>
      <w:r w:rsidRPr="00FC4BC7">
        <w:rPr>
          <w:i/>
          <w:iCs/>
          <w:rPrChange w:id="202" w:author="Jerry Harris" w:date="2023-09-02T13:40:00Z">
            <w:rPr/>
          </w:rPrChange>
        </w:rPr>
        <w:t>Ameghiniana</w:t>
      </w:r>
      <w:proofErr w:type="spellEnd"/>
      <w:r>
        <w:t xml:space="preserve"> 46:193–198.</w:t>
      </w:r>
    </w:p>
    <w:p w14:paraId="199C992C" w14:textId="4D3F8BA9" w:rsidR="00850C91" w:rsidRDefault="00000000">
      <w:r>
        <w:t xml:space="preserve">Foster, John R., </w:t>
      </w:r>
      <w:proofErr w:type="spellStart"/>
      <w:r>
        <w:t>ReBecca</w:t>
      </w:r>
      <w:proofErr w:type="spellEnd"/>
      <w:r>
        <w:t xml:space="preserve"> K. Hunt-Foster, Mark A. Gorman, Kelli C. Trujillo, Celina Suarez, Julia B. McHugh, Joseph E. Peterson, Jonathan P. Warnock and Heidi E. Schoenstein. 2018. Paleontology, taphonomy, and sedimentology of the Mygatt-Moore Quarry, a large dinosaur bonebed in the Morrison Formation, western Colorado — Implications for Upper Jurassic dinosaur preservation modes. </w:t>
      </w:r>
      <w:r>
        <w:rPr>
          <w:i/>
        </w:rPr>
        <w:t>Geology of the Intermountain West</w:t>
      </w:r>
      <w:r>
        <w:t xml:space="preserve"> </w:t>
      </w:r>
      <w:r>
        <w:rPr>
          <w:b/>
        </w:rPr>
        <w:t>5</w:t>
      </w:r>
      <w:r>
        <w:t>:23</w:t>
      </w:r>
      <w:ins w:id="203" w:author="Jerry Harris" w:date="2023-09-02T13:41:00Z">
        <w:r w:rsidR="00FC4BC7">
          <w:t>–</w:t>
        </w:r>
      </w:ins>
      <w:del w:id="204" w:author="Jerry Harris" w:date="2023-09-02T13:41:00Z">
        <w:r w:rsidDel="00FC4BC7">
          <w:delText>-</w:delText>
        </w:r>
      </w:del>
      <w:r>
        <w:t>93. doi:10.31711/GIW.V5I0.19</w:t>
      </w:r>
    </w:p>
    <w:p w14:paraId="27ACE15C" w14:textId="77777777" w:rsidR="00850C91" w:rsidRDefault="00000000">
      <w:r>
        <w:t xml:space="preserve">Gilmore, Charles W. 1936. Osteology of </w:t>
      </w:r>
      <w:r>
        <w:rPr>
          <w:i/>
        </w:rPr>
        <w:t>Apatosaurus</w:t>
      </w:r>
      <w:r>
        <w:t xml:space="preserve"> with special reference to specimens in the Carnegie Museum. </w:t>
      </w:r>
      <w:r>
        <w:rPr>
          <w:i/>
        </w:rPr>
        <w:t>Memoirs of the Carnegie Museum</w:t>
      </w:r>
      <w:r>
        <w:t xml:space="preserve"> </w:t>
      </w:r>
      <w:r>
        <w:rPr>
          <w:b/>
        </w:rPr>
        <w:t>11</w:t>
      </w:r>
      <w:r>
        <w:t>:175–300 and plates XXI–XXXIV.</w:t>
      </w:r>
    </w:p>
    <w:p w14:paraId="2E4E5EFD" w14:textId="38D7A916" w:rsidR="00850C91" w:rsidRDefault="00000000">
      <w:r>
        <w:t xml:space="preserve">​​Hatcher, Jonathan B. 1901. </w:t>
      </w:r>
      <w:r>
        <w:rPr>
          <w:i/>
        </w:rPr>
        <w:t>Diplodocus</w:t>
      </w:r>
      <w:r>
        <w:t xml:space="preserve"> (Marsh): its osteology, taxonomy and probable habits, with a restoration of the skeleton. </w:t>
      </w:r>
      <w:r>
        <w:rPr>
          <w:i/>
        </w:rPr>
        <w:t>Memoirs of the Carnegie Museum</w:t>
      </w:r>
      <w:r>
        <w:t xml:space="preserve"> </w:t>
      </w:r>
      <w:r>
        <w:rPr>
          <w:b/>
        </w:rPr>
        <w:t>1</w:t>
      </w:r>
      <w:r>
        <w:t>:1</w:t>
      </w:r>
      <w:ins w:id="205" w:author="Jerry Harris" w:date="2023-09-02T13:41:00Z">
        <w:r w:rsidR="00FC4BC7">
          <w:t>–</w:t>
        </w:r>
      </w:ins>
      <w:del w:id="206" w:author="Jerry Harris" w:date="2023-09-02T13:41:00Z">
        <w:r w:rsidDel="00FC4BC7">
          <w:delText>-</w:delText>
        </w:r>
      </w:del>
      <w:r>
        <w:t>63 and plates I-XIII.</w:t>
      </w:r>
    </w:p>
    <w:p w14:paraId="0F9EDE37" w14:textId="1F0C05A7" w:rsidR="00850C91" w:rsidRDefault="00000000">
      <w:r>
        <w:t xml:space="preserve">Henry, B.M., Vikse, J., Sanna, B., </w:t>
      </w:r>
      <w:proofErr w:type="spellStart"/>
      <w:r>
        <w:t>Taterra</w:t>
      </w:r>
      <w:proofErr w:type="spellEnd"/>
      <w:r>
        <w:t xml:space="preserve">, D., </w:t>
      </w:r>
      <w:proofErr w:type="spellStart"/>
      <w:r>
        <w:t>Gomulska</w:t>
      </w:r>
      <w:proofErr w:type="spellEnd"/>
      <w:r>
        <w:t xml:space="preserve">, M., </w:t>
      </w:r>
      <w:proofErr w:type="spellStart"/>
      <w:r>
        <w:t>Pękala</w:t>
      </w:r>
      <w:proofErr w:type="spellEnd"/>
      <w:r>
        <w:t xml:space="preserve">, P.A., Tubbs, R.S. and Tomaszewski, K.A., 2018. Cervical rib prevalence and its association with thoracic outlet syndrome: a meta-analysis of 141 studies with surgical considerations. </w:t>
      </w:r>
      <w:r w:rsidRPr="00FC4BC7">
        <w:rPr>
          <w:i/>
          <w:iCs/>
          <w:rPrChange w:id="207" w:author="Jerry Harris" w:date="2023-09-02T13:41:00Z">
            <w:rPr/>
          </w:rPrChange>
        </w:rPr>
        <w:t>World Neurosurgery</w:t>
      </w:r>
      <w:r>
        <w:t xml:space="preserve"> 110:e965</w:t>
      </w:r>
      <w:ins w:id="208" w:author="Jerry Harris" w:date="2023-09-02T13:41:00Z">
        <w:r w:rsidR="00FC4BC7">
          <w:t>–</w:t>
        </w:r>
      </w:ins>
      <w:del w:id="209" w:author="Jerry Harris" w:date="2023-09-02T13:41:00Z">
        <w:r w:rsidDel="00FC4BC7">
          <w:delText>-</w:delText>
        </w:r>
      </w:del>
      <w:r>
        <w:t>e978.</w:t>
      </w:r>
    </w:p>
    <w:p w14:paraId="5CBF9056" w14:textId="77777777" w:rsidR="00850C91" w:rsidRDefault="00000000">
      <w:proofErr w:type="spellStart"/>
      <w:r>
        <w:t>Janensch</w:t>
      </w:r>
      <w:proofErr w:type="spellEnd"/>
      <w:r>
        <w:t xml:space="preserve">, Werner. 1929. Die </w:t>
      </w:r>
      <w:proofErr w:type="spellStart"/>
      <w:r>
        <w:t>Wirbelsäule</w:t>
      </w:r>
      <w:proofErr w:type="spellEnd"/>
      <w:r>
        <w:t xml:space="preserve"> der </w:t>
      </w:r>
      <w:proofErr w:type="spellStart"/>
      <w:r>
        <w:t>Gattung</w:t>
      </w:r>
      <w:proofErr w:type="spellEnd"/>
      <w:r>
        <w:t xml:space="preserve"> </w:t>
      </w:r>
      <w:proofErr w:type="spellStart"/>
      <w:r>
        <w:rPr>
          <w:i/>
        </w:rPr>
        <w:t>Dicraeosaurus</w:t>
      </w:r>
      <w:proofErr w:type="spellEnd"/>
      <w:r>
        <w:t xml:space="preserve">. </w:t>
      </w:r>
      <w:proofErr w:type="spellStart"/>
      <w:r>
        <w:rPr>
          <w:i/>
        </w:rPr>
        <w:t>Palaeontographica</w:t>
      </w:r>
      <w:proofErr w:type="spellEnd"/>
      <w:r>
        <w:t xml:space="preserve">, Supplement 7, </w:t>
      </w:r>
      <w:r>
        <w:rPr>
          <w:b/>
        </w:rPr>
        <w:t>2</w:t>
      </w:r>
      <w:r>
        <w:t>:39–133 and plates I–VII.</w:t>
      </w:r>
    </w:p>
    <w:p w14:paraId="3C112176" w14:textId="77777777" w:rsidR="00850C91" w:rsidRDefault="00000000">
      <w:proofErr w:type="spellStart"/>
      <w:r>
        <w:t>Janensch</w:t>
      </w:r>
      <w:proofErr w:type="spellEnd"/>
      <w:r>
        <w:t xml:space="preserve">, Werner. 1950. Die </w:t>
      </w:r>
      <w:proofErr w:type="spellStart"/>
      <w:r>
        <w:t>Wirbelsaule</w:t>
      </w:r>
      <w:proofErr w:type="spellEnd"/>
      <w:r>
        <w:t xml:space="preserve"> von </w:t>
      </w:r>
      <w:r>
        <w:rPr>
          <w:i/>
        </w:rPr>
        <w:t xml:space="preserve">Brachiosaurus </w:t>
      </w:r>
      <w:proofErr w:type="spellStart"/>
      <w:r>
        <w:rPr>
          <w:i/>
        </w:rPr>
        <w:t>brancai</w:t>
      </w:r>
      <w:proofErr w:type="spellEnd"/>
      <w:r>
        <w:t xml:space="preserve">. </w:t>
      </w:r>
      <w:proofErr w:type="spellStart"/>
      <w:r>
        <w:rPr>
          <w:i/>
        </w:rPr>
        <w:t>Palaeontographica</w:t>
      </w:r>
      <w:proofErr w:type="spellEnd"/>
      <w:r>
        <w:t xml:space="preserve">, </w:t>
      </w:r>
      <w:r>
        <w:lastRenderedPageBreak/>
        <w:t xml:space="preserve">Supplement 7, </w:t>
      </w:r>
      <w:r>
        <w:rPr>
          <w:b/>
        </w:rPr>
        <w:t>3</w:t>
      </w:r>
      <w:r>
        <w:t>:27-93 and plates I–V.</w:t>
      </w:r>
    </w:p>
    <w:p w14:paraId="783D8D1F" w14:textId="77777777" w:rsidR="00850C91" w:rsidRDefault="00000000">
      <w:r>
        <w:t xml:space="preserve">Klein, Nicole, Andreas Christian, and P. Martin Sander. 2012. Histology shows that elongated neck ribs in sauropod dinosaurs are ossified tendons. </w:t>
      </w:r>
      <w:r>
        <w:rPr>
          <w:i/>
        </w:rPr>
        <w:t>Biology Letters</w:t>
      </w:r>
      <w:r>
        <w:t xml:space="preserve"> </w:t>
      </w:r>
      <w:r>
        <w:rPr>
          <w:b/>
        </w:rPr>
        <w:t>8</w:t>
      </w:r>
      <w:r>
        <w:t>:1032–1035. doi:10.1098/rsbl.2012.0778</w:t>
      </w:r>
    </w:p>
    <w:p w14:paraId="6C5BD59F" w14:textId="6FDD823E" w:rsidR="00850C91" w:rsidRDefault="00000000">
      <w:r>
        <w:t xml:space="preserve">Lacovara, Kenneth J.; </w:t>
      </w:r>
      <w:proofErr w:type="spellStart"/>
      <w:r>
        <w:t>Ibiricu</w:t>
      </w:r>
      <w:proofErr w:type="spellEnd"/>
      <w:r>
        <w:t xml:space="preserve">, L.M.; </w:t>
      </w:r>
      <w:proofErr w:type="spellStart"/>
      <w:r>
        <w:t>Lamanna</w:t>
      </w:r>
      <w:proofErr w:type="spellEnd"/>
      <w:r>
        <w:t xml:space="preserve">, M.C.; Poole, J.C.; Schroeter, E.R.; Ullmann, P.V.; Voegele, K.K.; Boles, Z.M.; Egerton, V.M.; Harris, J.D.; Martínez, R.D.; Novas, F.E. </w:t>
      </w:r>
      <w:del w:id="210" w:author="Jerry Harris" w:date="2023-09-02T13:40:00Z">
        <w:r w:rsidDel="00FC4BC7">
          <w:delText xml:space="preserve">(September 4, </w:delText>
        </w:r>
      </w:del>
      <w:r>
        <w:t>2014</w:t>
      </w:r>
      <w:del w:id="211" w:author="Jerry Harris" w:date="2023-09-02T13:40:00Z">
        <w:r w:rsidDel="00FC4BC7">
          <w:delText>)</w:delText>
        </w:r>
      </w:del>
      <w:r>
        <w:t xml:space="preserve">. A gigantic, exceptionally complete titanosaurian sauropod dinosaur from southern Patagonia, Argentina. </w:t>
      </w:r>
      <w:r w:rsidRPr="00FC4BC7">
        <w:rPr>
          <w:i/>
          <w:iCs/>
          <w:rPrChange w:id="212" w:author="Jerry Harris" w:date="2023-09-02T13:42:00Z">
            <w:rPr/>
          </w:rPrChange>
        </w:rPr>
        <w:t>Scientific Reports</w:t>
      </w:r>
      <w:r>
        <w:t>. doi:10.1038/srep06196.</w:t>
      </w:r>
    </w:p>
    <w:p w14:paraId="1A1F1C3E" w14:textId="7BBCBE3A" w:rsidR="00850C91" w:rsidRDefault="00000000">
      <w:r>
        <w:t xml:space="preserve">Marsh, Othniel C. 1896. </w:t>
      </w:r>
      <w:r>
        <w:rPr>
          <w:i/>
        </w:rPr>
        <w:t>The dinosaurs of North America</w:t>
      </w:r>
      <w:r>
        <w:t>. Extract from the 16th annual report of the U. S. Geological Survey, 1894</w:t>
      </w:r>
      <w:ins w:id="213" w:author="Jerry Harris" w:date="2023-09-02T13:42:00Z">
        <w:r w:rsidR="00FC4BC7">
          <w:t>–</w:t>
        </w:r>
      </w:ins>
      <w:del w:id="214" w:author="Jerry Harris" w:date="2023-09-02T13:42:00Z">
        <w:r w:rsidDel="00FC4BC7">
          <w:delText>-</w:delText>
        </w:r>
      </w:del>
      <w:r>
        <w:t>95, part I, pp. 133–244 and plates II–LXXXV. doi:10.5962/bhl.title.60562</w:t>
      </w:r>
    </w:p>
    <w:p w14:paraId="368B2428" w14:textId="77777777" w:rsidR="00850C91" w:rsidRDefault="00000000">
      <w:r>
        <w:t xml:space="preserve">McIntosh, John S. 1981. Annotated catalogue of the dinosaurs (Reptilia, Archosauria) in the collections of Carnegie Museum of Natural History. </w:t>
      </w:r>
      <w:r>
        <w:rPr>
          <w:i/>
        </w:rPr>
        <w:t>Bulletin of the Carnegie Museum</w:t>
      </w:r>
      <w:r>
        <w:t xml:space="preserve"> </w:t>
      </w:r>
      <w:r>
        <w:rPr>
          <w:b/>
        </w:rPr>
        <w:t>18</w:t>
      </w:r>
      <w:r>
        <w:t>:1–67.</w:t>
      </w:r>
    </w:p>
    <w:p w14:paraId="12F6DDC3" w14:textId="77777777" w:rsidR="00850C91" w:rsidRDefault="00000000">
      <w:r>
        <w:t xml:space="preserve">O’Connor, Patrick M. 2007. The postcranial axial skeleton of </w:t>
      </w:r>
      <w:r>
        <w:rPr>
          <w:i/>
        </w:rPr>
        <w:t xml:space="preserve">Majungasaurus </w:t>
      </w:r>
      <w:proofErr w:type="spellStart"/>
      <w:r>
        <w:rPr>
          <w:i/>
        </w:rPr>
        <w:t>crenatissimus</w:t>
      </w:r>
      <w:proofErr w:type="spellEnd"/>
      <w:r>
        <w:t xml:space="preserve"> (Theropoda: Abelisauridae) from the Late Cretaceous of Madagascar. </w:t>
      </w:r>
      <w:r>
        <w:rPr>
          <w:i/>
        </w:rPr>
        <w:t>Journal of Vertebrate Paleontology</w:t>
      </w:r>
      <w:r>
        <w:t xml:space="preserve"> </w:t>
      </w:r>
      <w:r>
        <w:rPr>
          <w:b/>
        </w:rPr>
        <w:t>27(S2)</w:t>
      </w:r>
      <w:r>
        <w:t>:127–163.</w:t>
      </w:r>
    </w:p>
    <w:p w14:paraId="23A64367" w14:textId="77777777" w:rsidR="00850C91" w:rsidRDefault="00000000">
      <w:r>
        <w:t xml:space="preserve">Peterson, Olaf A., and Charles W. Gilmore. 1902. </w:t>
      </w:r>
      <w:r>
        <w:rPr>
          <w:i/>
        </w:rPr>
        <w:t xml:space="preserve">Elosaurus </w:t>
      </w:r>
      <w:proofErr w:type="spellStart"/>
      <w:r>
        <w:rPr>
          <w:i/>
        </w:rPr>
        <w:t>parvus</w:t>
      </w:r>
      <w:proofErr w:type="spellEnd"/>
      <w:r>
        <w:t xml:space="preserve">: a new genus and species of the Sauropoda. </w:t>
      </w:r>
      <w:r>
        <w:rPr>
          <w:i/>
        </w:rPr>
        <w:t>Annals of Carnegie Museum</w:t>
      </w:r>
      <w:r>
        <w:t xml:space="preserve"> </w:t>
      </w:r>
      <w:r>
        <w:rPr>
          <w:b/>
        </w:rPr>
        <w:t>1</w:t>
      </w:r>
      <w:r>
        <w:t>:490–499.</w:t>
      </w:r>
    </w:p>
    <w:p w14:paraId="3C749DC9" w14:textId="77777777" w:rsidR="00850C91" w:rsidRDefault="00000000">
      <w:r>
        <w:t xml:space="preserve">Royo-Torres, Rafael, Alberto Cobos and Luis Alcalá. 2006. A giant European dinosaur and a new sauropod clade. </w:t>
      </w:r>
      <w:r>
        <w:rPr>
          <w:i/>
        </w:rPr>
        <w:t>Science</w:t>
      </w:r>
      <w:r>
        <w:t xml:space="preserve"> </w:t>
      </w:r>
      <w:r>
        <w:rPr>
          <w:b/>
        </w:rPr>
        <w:t>314</w:t>
      </w:r>
      <w:r>
        <w:t>:1925–1927.</w:t>
      </w:r>
    </w:p>
    <w:p w14:paraId="60D5F9EA" w14:textId="77777777" w:rsidR="00850C91" w:rsidRDefault="00000000">
      <w:r>
        <w:t xml:space="preserve">Royo-Torres, Rafael, Paul Upchurch, James I. Kirkland, Donald D. DeBlieux, John R. Foster, </w:t>
      </w:r>
      <w:r>
        <w:lastRenderedPageBreak/>
        <w:t xml:space="preserve">Alberto Cobos and Luis Alcalá. 2017. Descendants of the Jurassic turiasaurs from Iberia found refuge in the Early Cretaceous of western USA. </w:t>
      </w:r>
      <w:r>
        <w:rPr>
          <w:i/>
        </w:rPr>
        <w:t>Scientific Reports</w:t>
      </w:r>
      <w:r>
        <w:t xml:space="preserve"> </w:t>
      </w:r>
      <w:r>
        <w:rPr>
          <w:b/>
        </w:rPr>
        <w:t>7</w:t>
      </w:r>
      <w:r>
        <w:t>:14311. doi:10.1038/s41598-017-14677-2</w:t>
      </w:r>
    </w:p>
    <w:p w14:paraId="0BE1744E" w14:textId="77777777" w:rsidR="00850C91" w:rsidRDefault="00000000">
      <w:r>
        <w:t xml:space="preserve">Russell, Dale A., and Zheng, Zhong. 1993. A large mamenchisaurid from the </w:t>
      </w:r>
      <w:proofErr w:type="spellStart"/>
      <w:r>
        <w:t>Junggar</w:t>
      </w:r>
      <w:proofErr w:type="spellEnd"/>
      <w:r>
        <w:t xml:space="preserve"> Basin, Xinjiang, People's Republic of China. </w:t>
      </w:r>
      <w:r>
        <w:rPr>
          <w:i/>
        </w:rPr>
        <w:t>Canadian Journal of Earth Sciences</w:t>
      </w:r>
      <w:r>
        <w:t xml:space="preserve"> </w:t>
      </w:r>
      <w:r>
        <w:rPr>
          <w:b/>
        </w:rPr>
        <w:t>30(10)</w:t>
      </w:r>
      <w:r>
        <w:t>:2082–2095. doi:10.1139/e93-180</w:t>
      </w:r>
    </w:p>
    <w:p w14:paraId="63379632" w14:textId="77777777" w:rsidR="00850C91" w:rsidRDefault="00000000">
      <w:r>
        <w:t xml:space="preserve">Sampson, Scott D., Lawrence M. Witmer, Catherine A. Forster, David W. Krause, Patrick M. O’Connor, Peter Dodson and Florent </w:t>
      </w:r>
      <w:proofErr w:type="spellStart"/>
      <w:r>
        <w:t>Ravoavy</w:t>
      </w:r>
      <w:proofErr w:type="spellEnd"/>
      <w:r>
        <w:t xml:space="preserve">. 1998. Predatory dinosaur remains from Madagascar: implications for the Cretaceous biogeography of Gondwana. </w:t>
      </w:r>
      <w:r>
        <w:rPr>
          <w:i/>
        </w:rPr>
        <w:t>Science</w:t>
      </w:r>
      <w:r>
        <w:t xml:space="preserve"> </w:t>
      </w:r>
      <w:r>
        <w:rPr>
          <w:b/>
        </w:rPr>
        <w:t>280(5366)</w:t>
      </w:r>
      <w:r>
        <w:t>:1048–1051.</w:t>
      </w:r>
    </w:p>
    <w:p w14:paraId="6689EF67" w14:textId="77777777" w:rsidR="00850C91" w:rsidRDefault="00000000">
      <w:r>
        <w:t xml:space="preserve">Sander, P. Martin. 2013. An evolutionary cascade model for sauropod dinosaur gigantism – overview, update and tests. </w:t>
      </w:r>
      <w:r>
        <w:rPr>
          <w:i/>
        </w:rPr>
        <w:t>PLOS ONE</w:t>
      </w:r>
      <w:r>
        <w:t xml:space="preserve"> </w:t>
      </w:r>
      <w:r>
        <w:rPr>
          <w:b/>
        </w:rPr>
        <w:t>8(10):</w:t>
      </w:r>
      <w:r>
        <w:t>e78573. doi:10.1371/journal.pone.0078573</w:t>
      </w:r>
    </w:p>
    <w:p w14:paraId="54B22A31" w14:textId="77777777" w:rsidR="00850C91" w:rsidRDefault="00000000">
      <w:r>
        <w:t xml:space="preserve">Sander, P. Martin, Andreas Christian, Marcus Clauss, Regina Fechner, Carole T. Gee, Eva-Maria </w:t>
      </w:r>
      <w:proofErr w:type="spellStart"/>
      <w:r>
        <w:t>Griebeler</w:t>
      </w:r>
      <w:proofErr w:type="spellEnd"/>
      <w:r>
        <w:t xml:space="preserve">, Hanns-Christian Gunga, Jürgen Hummel, Heinrich Mallison, Steven F. Perry, Holger </w:t>
      </w:r>
      <w:proofErr w:type="spellStart"/>
      <w:r>
        <w:t>Preuschoft</w:t>
      </w:r>
      <w:proofErr w:type="spellEnd"/>
      <w:r>
        <w:t xml:space="preserve">, Oliver W. M. Rauhut, Kristian Remes, Thomas </w:t>
      </w:r>
      <w:proofErr w:type="spellStart"/>
      <w:r>
        <w:t>Tütken</w:t>
      </w:r>
      <w:proofErr w:type="spellEnd"/>
      <w:r>
        <w:t xml:space="preserve">, Oliver Wings and Ulrich Witzel. 2010. Biology of the sauropod dinosaurs: the evolution of gigantism. </w:t>
      </w:r>
      <w:r>
        <w:rPr>
          <w:i/>
        </w:rPr>
        <w:t>Biological Reviews</w:t>
      </w:r>
      <w:r>
        <w:t xml:space="preserve"> </w:t>
      </w:r>
      <w:r>
        <w:rPr>
          <w:b/>
        </w:rPr>
        <w:t>86</w:t>
      </w:r>
      <w:r>
        <w:t>:117–155. doi:10.1111/j.1469-185X.2010.00137.x</w:t>
      </w:r>
    </w:p>
    <w:p w14:paraId="52098998" w14:textId="64BA9041" w:rsidR="00850C91" w:rsidRDefault="00000000">
      <w:r>
        <w:t>Sanders, R.J. and Hammond, S.L. 2002. Management of cervical ribs and anomalous first ribs causing neurogenic thoracic outlet syndrome. Journal of Vascular Surgery 36(1):51</w:t>
      </w:r>
      <w:ins w:id="215" w:author="Jerry Harris" w:date="2023-09-02T13:42:00Z">
        <w:r w:rsidR="00FC4BC7">
          <w:t>–</w:t>
        </w:r>
      </w:ins>
      <w:del w:id="216" w:author="Jerry Harris" w:date="2023-09-02T13:42:00Z">
        <w:r w:rsidDel="00FC4BC7">
          <w:delText>-</w:delText>
        </w:r>
      </w:del>
      <w:r>
        <w:t>56.</w:t>
      </w:r>
    </w:p>
    <w:p w14:paraId="52F0665B" w14:textId="77777777" w:rsidR="00850C91" w:rsidRDefault="00000000">
      <w:r>
        <w:t>Schaefer, Maureen, Black, Sue M., and Scheuer, Louise. (2009). Juvenile osteology: A laboratory and field manual. Academic Press, Cambridge, MA, 384 pp.</w:t>
      </w:r>
    </w:p>
    <w:p w14:paraId="6B939E9A" w14:textId="77777777" w:rsidR="00850C91" w:rsidRDefault="00000000">
      <w:r>
        <w:lastRenderedPageBreak/>
        <w:t xml:space="preserve">Sereno, Paul C., Allison L. Beck, Didier. B. </w:t>
      </w:r>
      <w:proofErr w:type="spellStart"/>
      <w:r>
        <w:t>Dutheil</w:t>
      </w:r>
      <w:proofErr w:type="spellEnd"/>
      <w:r>
        <w:t xml:space="preserve">, Hans C. E. Larsson, Gabrielle. H. Lyon, </w:t>
      </w:r>
      <w:proofErr w:type="spellStart"/>
      <w:r>
        <w:t>Bourahima</w:t>
      </w:r>
      <w:proofErr w:type="spellEnd"/>
      <w:r>
        <w:t xml:space="preserve"> Moussa, Rudyard W. Sadleir, Christian A. Sidor, David J. Varricchio, Gregory P. Wilson and Jeffrey A. Wilson. 1999. Cretaceous sauropods from the Sahara and the uneven rate of skeletal evolution among dinosaurs. </w:t>
      </w:r>
      <w:r>
        <w:rPr>
          <w:i/>
        </w:rPr>
        <w:t>Science</w:t>
      </w:r>
      <w:r>
        <w:t xml:space="preserve"> </w:t>
      </w:r>
      <w:r>
        <w:rPr>
          <w:b/>
        </w:rPr>
        <w:t>282</w:t>
      </w:r>
      <w:r>
        <w:t>:1342–1347.</w:t>
      </w:r>
    </w:p>
    <w:p w14:paraId="19386937" w14:textId="77777777" w:rsidR="00850C91" w:rsidRDefault="00000000">
      <w:r>
        <w:t xml:space="preserve">Snively, E. and Russell, A. P. 2007a. Functional variation of neck muscles and their relation to feeding style in Tyrannosauridae and other large theropod dinosaurs. </w:t>
      </w:r>
      <w:r>
        <w:rPr>
          <w:i/>
        </w:rPr>
        <w:t>The Anatomical Record</w:t>
      </w:r>
      <w:r>
        <w:t xml:space="preserve"> </w:t>
      </w:r>
      <w:r>
        <w:rPr>
          <w:b/>
        </w:rPr>
        <w:t>290(8)</w:t>
      </w:r>
      <w:r>
        <w:t>:934–957.</w:t>
      </w:r>
    </w:p>
    <w:p w14:paraId="242932C8" w14:textId="77777777" w:rsidR="00850C91" w:rsidRDefault="00000000">
      <w:pPr>
        <w:rPr>
          <w:ins w:id="217" w:author="Jerry Harris" w:date="2023-09-02T13:02:00Z"/>
        </w:rPr>
      </w:pPr>
      <w:r>
        <w:t xml:space="preserve">Snively, E. and Russell, A. P., 2007b. Functional morphology of neck musculature in the Tyrannosauridae (Dinosauria, Theropoda) as determined via a hierarchical inferential approach. </w:t>
      </w:r>
      <w:r>
        <w:rPr>
          <w:i/>
        </w:rPr>
        <w:t>Zoological Journal of the Linnean Society</w:t>
      </w:r>
      <w:r>
        <w:t xml:space="preserve"> </w:t>
      </w:r>
      <w:r>
        <w:rPr>
          <w:b/>
        </w:rPr>
        <w:t>151(4)</w:t>
      </w:r>
      <w:r>
        <w:t>:759–808.</w:t>
      </w:r>
    </w:p>
    <w:p w14:paraId="325F6D0D" w14:textId="51DF15E7" w:rsidR="00D22C7C" w:rsidRPr="00D22C7C" w:rsidRDefault="00D22C7C" w:rsidP="00D22C7C">
      <w:proofErr w:type="spellStart"/>
      <w:ins w:id="218" w:author="Jerry Harris" w:date="2023-09-02T13:02:00Z">
        <w:r>
          <w:t>Spiekman</w:t>
        </w:r>
        <w:proofErr w:type="spellEnd"/>
        <w:r>
          <w:t xml:space="preserve">, S.N.F. and Scheyer, </w:t>
        </w:r>
      </w:ins>
      <w:ins w:id="219" w:author="Jerry Harris" w:date="2023-09-02T13:03:00Z">
        <w:r>
          <w:t xml:space="preserve">T.M., 2019. A taxonomic revision of the genus </w:t>
        </w:r>
        <w:r w:rsidRPr="00D22C7C">
          <w:rPr>
            <w:i/>
            <w:iCs/>
          </w:rPr>
          <w:t>Tanystropheus</w:t>
        </w:r>
      </w:ins>
      <w:ins w:id="220" w:author="Jerry Harris" w:date="2023-09-02T13:39:00Z">
        <w:r w:rsidR="00FC4BC7">
          <w:rPr>
            <w:i/>
            <w:iCs/>
          </w:rPr>
          <w:t xml:space="preserve"> </w:t>
        </w:r>
      </w:ins>
      <w:ins w:id="221" w:author="Jerry Harris" w:date="2023-09-02T13:03:00Z">
        <w:r>
          <w:t xml:space="preserve">(Archosauromorpha, Tanystropheidae). </w:t>
        </w:r>
        <w:proofErr w:type="spellStart"/>
        <w:r>
          <w:rPr>
            <w:i/>
            <w:iCs/>
          </w:rPr>
          <w:t>Palaeontologia</w:t>
        </w:r>
        <w:proofErr w:type="spellEnd"/>
        <w:r>
          <w:rPr>
            <w:i/>
            <w:iCs/>
          </w:rPr>
          <w:t xml:space="preserve"> Electronica</w:t>
        </w:r>
        <w:r>
          <w:t xml:space="preserve"> </w:t>
        </w:r>
      </w:ins>
      <w:ins w:id="222" w:author="Jerry Harris" w:date="2023-09-02T13:04:00Z">
        <w:r w:rsidRPr="00D22C7C">
          <w:rPr>
            <w:b/>
            <w:bCs/>
          </w:rPr>
          <w:t>22.3.80</w:t>
        </w:r>
        <w:r>
          <w:t>: 1–46.</w:t>
        </w:r>
      </w:ins>
    </w:p>
    <w:p w14:paraId="5B8DE74A" w14:textId="77777777" w:rsidR="00850C91" w:rsidRDefault="00000000">
      <w:r>
        <w:t xml:space="preserve">Taylor, Michael P., and Mathew J. Wedel. 2013. Why sauropods had long necks; and why giraffes have short necks. </w:t>
      </w:r>
      <w:proofErr w:type="spellStart"/>
      <w:r>
        <w:rPr>
          <w:i/>
        </w:rPr>
        <w:t>PeerJ</w:t>
      </w:r>
      <w:proofErr w:type="spellEnd"/>
      <w:r>
        <w:t xml:space="preserve"> </w:t>
      </w:r>
      <w:r>
        <w:rPr>
          <w:b/>
        </w:rPr>
        <w:t>1</w:t>
      </w:r>
      <w:r>
        <w:t>:e36. doi:10.7717/peerj.36</w:t>
      </w:r>
    </w:p>
    <w:p w14:paraId="6DEEEA68" w14:textId="055EF72A" w:rsidR="00850C91" w:rsidRDefault="00000000">
      <w:r>
        <w:t>Todd, T.W., 1912. “Cervical Rib”: Factors controlling its presence and its size. Its bearing on the morphology and development of the shoulder. Journal of Anatomy and Physiology 46:244</w:t>
      </w:r>
      <w:ins w:id="223" w:author="Jerry Harris" w:date="2023-09-02T13:42:00Z">
        <w:r w:rsidR="00FC4BC7">
          <w:t>–</w:t>
        </w:r>
      </w:ins>
      <w:del w:id="224" w:author="Jerry Harris" w:date="2023-09-02T13:42:00Z">
        <w:r w:rsidDel="00FC4BC7">
          <w:delText>-</w:delText>
        </w:r>
      </w:del>
      <w:r>
        <w:t>288.</w:t>
      </w:r>
    </w:p>
    <w:p w14:paraId="01A38089" w14:textId="77777777" w:rsidR="00850C91" w:rsidRDefault="00000000">
      <w:r>
        <w:t xml:space="preserve">Tschopp, Emanuel, Octávio Mateus and Roger B. J. Benson. 2015. A specimen-level phylogenetic analysis and taxonomic revision of Diplodocidae (Dinosauria, Sauropoda). </w:t>
      </w:r>
      <w:proofErr w:type="spellStart"/>
      <w:r>
        <w:rPr>
          <w:i/>
        </w:rPr>
        <w:t>PeerJ</w:t>
      </w:r>
      <w:proofErr w:type="spellEnd"/>
      <w:r>
        <w:t xml:space="preserve"> </w:t>
      </w:r>
      <w:r>
        <w:rPr>
          <w:b/>
        </w:rPr>
        <w:t>2</w:t>
      </w:r>
      <w:r>
        <w:t>:e857. doi:10.7717/peerj.857</w:t>
      </w:r>
    </w:p>
    <w:p w14:paraId="7886B8D8" w14:textId="77777777" w:rsidR="00850C91" w:rsidRDefault="00000000">
      <w:proofErr w:type="spellStart"/>
      <w:r>
        <w:t>Tsuihiji</w:t>
      </w:r>
      <w:proofErr w:type="spellEnd"/>
      <w:r>
        <w:t xml:space="preserve">, Takanobu. 2007. Homologies of the longissimus, iliocostalis, and hypaxial muscles in the anterior presacral region of extant Diapsida. </w:t>
      </w:r>
      <w:r>
        <w:rPr>
          <w:i/>
        </w:rPr>
        <w:t>Journal of Morphology</w:t>
      </w:r>
      <w:r>
        <w:t xml:space="preserve"> </w:t>
      </w:r>
      <w:r>
        <w:rPr>
          <w:b/>
        </w:rPr>
        <w:t>268</w:t>
      </w:r>
      <w:r>
        <w:t xml:space="preserve">:986–1020. </w:t>
      </w:r>
      <w:r>
        <w:lastRenderedPageBreak/>
        <w:t>doi:10.1002/jmor.10565</w:t>
      </w:r>
    </w:p>
    <w:p w14:paraId="636E35B2" w14:textId="77777777" w:rsidR="00850C91" w:rsidRDefault="00000000">
      <w:r>
        <w:t xml:space="preserve">Upchurch, Paul, Yukimitsu </w:t>
      </w:r>
      <w:proofErr w:type="spellStart"/>
      <w:r>
        <w:t>Tomida</w:t>
      </w:r>
      <w:proofErr w:type="spellEnd"/>
      <w:r>
        <w:t xml:space="preserve"> and Paul M. Barrett. 2004. A new specimen of </w:t>
      </w:r>
      <w:r>
        <w:rPr>
          <w:i/>
        </w:rPr>
        <w:t>Apatosaurus ajax</w:t>
      </w:r>
      <w:r>
        <w:t xml:space="preserve"> (Sauropoda: Diplodocidae) from the Morrison Formation (Upper Jurassic) of Wyoming, USA. </w:t>
      </w:r>
      <w:r>
        <w:rPr>
          <w:i/>
        </w:rPr>
        <w:t>National Science Museum Monographs</w:t>
      </w:r>
      <w:r>
        <w:t xml:space="preserve"> </w:t>
      </w:r>
      <w:r>
        <w:rPr>
          <w:b/>
        </w:rPr>
        <w:t>26</w:t>
      </w:r>
      <w:r>
        <w:t>.</w:t>
      </w:r>
    </w:p>
    <w:p w14:paraId="160EE361" w14:textId="77777777" w:rsidR="00850C91" w:rsidRDefault="00000000">
      <w:r>
        <w:t xml:space="preserve">Wedel, Mathew J., and R. Kent Sanders. 2002. Osteological correlates of cervical musculature in Aves and Sauropoda (Dinosauria: Saurischia), with comments on the cervical ribs of </w:t>
      </w:r>
      <w:r>
        <w:rPr>
          <w:i/>
        </w:rPr>
        <w:t>Apatosaurus</w:t>
      </w:r>
      <w:r>
        <w:t xml:space="preserve">. </w:t>
      </w:r>
      <w:proofErr w:type="spellStart"/>
      <w:r>
        <w:rPr>
          <w:i/>
        </w:rPr>
        <w:t>PaleoBios</w:t>
      </w:r>
      <w:proofErr w:type="spellEnd"/>
      <w:r>
        <w:t xml:space="preserve"> </w:t>
      </w:r>
      <w:r>
        <w:rPr>
          <w:b/>
        </w:rPr>
        <w:t>22(3)</w:t>
      </w:r>
      <w:r>
        <w:t>:1–12.</w:t>
      </w:r>
    </w:p>
    <w:p w14:paraId="5435C16D" w14:textId="77777777" w:rsidR="00850C91" w:rsidRDefault="00000000">
      <w:r>
        <w:t xml:space="preserve">Wedel, Mathew J., Richard L. Cifelli and R. Kent Sanders. 2000. Osteology, paleobiology, and relationships of the sauropod dinosaur </w:t>
      </w:r>
      <w:r>
        <w:rPr>
          <w:i/>
        </w:rPr>
        <w:t>Sauroposeidon</w:t>
      </w:r>
      <w:r>
        <w:t xml:space="preserve">. </w:t>
      </w:r>
      <w:r>
        <w:rPr>
          <w:i/>
        </w:rPr>
        <w:t xml:space="preserve">Acta </w:t>
      </w:r>
      <w:proofErr w:type="spellStart"/>
      <w:r>
        <w:rPr>
          <w:i/>
        </w:rPr>
        <w:t>Palaeontologica</w:t>
      </w:r>
      <w:proofErr w:type="spellEnd"/>
      <w:r>
        <w:rPr>
          <w:i/>
        </w:rPr>
        <w:t xml:space="preserve"> Polonica</w:t>
      </w:r>
      <w:r>
        <w:t xml:space="preserve"> </w:t>
      </w:r>
      <w:r>
        <w:rPr>
          <w:b/>
        </w:rPr>
        <w:t>45(4)</w:t>
      </w:r>
      <w:r>
        <w:t>:343–388.</w:t>
      </w:r>
    </w:p>
    <w:p w14:paraId="2D4A4D7D" w14:textId="58A2DED6" w:rsidR="00850C91" w:rsidRDefault="00000000">
      <w:r>
        <w:t>White, Tim D., Black, Michael T., and Folkens, Pieter A. 2011. Human osteology, 3rd edition. Academic Press, Cambridge, MA, 688</w:t>
      </w:r>
      <w:ins w:id="225" w:author="Jerry Harris" w:date="2023-09-02T13:42:00Z">
        <w:r w:rsidR="00FC4BC7">
          <w:t xml:space="preserve"> </w:t>
        </w:r>
      </w:ins>
      <w:r>
        <w:t xml:space="preserve">pp. </w:t>
      </w:r>
    </w:p>
    <w:p w14:paraId="168B748D" w14:textId="77777777" w:rsidR="00850C91" w:rsidRDefault="00000000">
      <w:r>
        <w:t xml:space="preserve">Xu Xing, </w:t>
      </w:r>
      <w:proofErr w:type="spellStart"/>
      <w:r>
        <w:t>Kebai</w:t>
      </w:r>
      <w:proofErr w:type="spellEnd"/>
      <w:r>
        <w:t xml:space="preserve"> Wang, </w:t>
      </w:r>
      <w:proofErr w:type="spellStart"/>
      <w:r>
        <w:t>Xijin</w:t>
      </w:r>
      <w:proofErr w:type="spellEnd"/>
      <w:r>
        <w:t xml:space="preserve"> Zhao, Corwin Sullivan, </w:t>
      </w:r>
      <w:proofErr w:type="spellStart"/>
      <w:r>
        <w:t>Shuqing</w:t>
      </w:r>
      <w:proofErr w:type="spellEnd"/>
      <w:r>
        <w:t xml:space="preserve"> Chen. 2010. A new </w:t>
      </w:r>
      <w:proofErr w:type="spellStart"/>
      <w:r>
        <w:t>leptoceratopsid</w:t>
      </w:r>
      <w:proofErr w:type="spellEnd"/>
      <w:r>
        <w:t xml:space="preserve"> (Ornithischia: </w:t>
      </w:r>
      <w:proofErr w:type="spellStart"/>
      <w:r>
        <w:t>Ceratopsia</w:t>
      </w:r>
      <w:proofErr w:type="spellEnd"/>
      <w:r>
        <w:t xml:space="preserve">) from the Upper Cretaceous of Shandong, China and its implications for </w:t>
      </w:r>
      <w:proofErr w:type="spellStart"/>
      <w:r>
        <w:t>neoceratopsian</w:t>
      </w:r>
      <w:proofErr w:type="spellEnd"/>
      <w:r>
        <w:t xml:space="preserve"> evolution. </w:t>
      </w:r>
      <w:r>
        <w:rPr>
          <w:i/>
        </w:rPr>
        <w:t>PLOS ONE</w:t>
      </w:r>
      <w:r>
        <w:t xml:space="preserve"> </w:t>
      </w:r>
      <w:r>
        <w:rPr>
          <w:b/>
        </w:rPr>
        <w:t>5(11)</w:t>
      </w:r>
      <w:r>
        <w:t>:e13835. doi:10.1371/journal.pone.0013835</w:t>
      </w:r>
    </w:p>
    <w:p w14:paraId="7F030B47" w14:textId="77777777" w:rsidR="00850C91" w:rsidRDefault="00000000">
      <w:r>
        <w:t xml:space="preserve">Young, Chung-Chien, and X. Zhao. 1972. [Chinese title. Paper is a description of the type material of </w:t>
      </w:r>
      <w:proofErr w:type="spellStart"/>
      <w:r>
        <w:rPr>
          <w:i/>
        </w:rPr>
        <w:t>Mamenchisaurus</w:t>
      </w:r>
      <w:proofErr w:type="spellEnd"/>
      <w:r>
        <w:rPr>
          <w:i/>
        </w:rPr>
        <w:t xml:space="preserve"> </w:t>
      </w:r>
      <w:proofErr w:type="spellStart"/>
      <w:r>
        <w:rPr>
          <w:i/>
        </w:rPr>
        <w:t>hochuanensis</w:t>
      </w:r>
      <w:proofErr w:type="spellEnd"/>
      <w:r>
        <w:t xml:space="preserve">]. </w:t>
      </w:r>
      <w:r>
        <w:rPr>
          <w:i/>
        </w:rPr>
        <w:t>Institute of Vertebrate Paleontology and Paleoanthropology Monograph Series I</w:t>
      </w:r>
      <w:r>
        <w:t xml:space="preserve">, </w:t>
      </w:r>
      <w:r>
        <w:rPr>
          <w:b/>
        </w:rPr>
        <w:t>8</w:t>
      </w:r>
      <w:r>
        <w:t>:1–30.</w:t>
      </w:r>
    </w:p>
    <w:p w14:paraId="32D49CA1" w14:textId="77777777" w:rsidR="00850C91" w:rsidRDefault="00000000">
      <w:r>
        <w:t xml:space="preserve">Zhang, Xiao-Qin, Li Da-Qing, </w:t>
      </w:r>
      <w:proofErr w:type="spellStart"/>
      <w:r>
        <w:t>Xied</w:t>
      </w:r>
      <w:proofErr w:type="spellEnd"/>
      <w:r>
        <w:t xml:space="preserve"> Yan and You Hai-Lu. 2018. Redescription of the cervical vertebrae of the Mamenchisaurid Sauropod </w:t>
      </w:r>
      <w:proofErr w:type="spellStart"/>
      <w:r>
        <w:rPr>
          <w:i/>
        </w:rPr>
        <w:t>Xinjiangtitan</w:t>
      </w:r>
      <w:proofErr w:type="spellEnd"/>
      <w:r>
        <w:rPr>
          <w:i/>
        </w:rPr>
        <w:t xml:space="preserve"> </w:t>
      </w:r>
      <w:proofErr w:type="spellStart"/>
      <w:r>
        <w:rPr>
          <w:i/>
        </w:rPr>
        <w:t>shanshanesis</w:t>
      </w:r>
      <w:proofErr w:type="spellEnd"/>
      <w:r>
        <w:t xml:space="preserve"> Wu et al. 2013. </w:t>
      </w:r>
      <w:r>
        <w:rPr>
          <w:i/>
        </w:rPr>
        <w:lastRenderedPageBreak/>
        <w:t>Historical Biology</w:t>
      </w:r>
      <w:r>
        <w:t xml:space="preserve"> </w:t>
      </w:r>
      <w:r>
        <w:rPr>
          <w:b/>
        </w:rPr>
        <w:t>32(6)</w:t>
      </w:r>
      <w:r>
        <w:t>:803–822. doi:10.1080/08912963.2018.1539970</w:t>
      </w:r>
    </w:p>
    <w:p w14:paraId="21898D74" w14:textId="77777777" w:rsidR="00850C91" w:rsidRDefault="00000000">
      <w:proofErr w:type="spellStart"/>
      <w:r>
        <w:t>Zweers</w:t>
      </w:r>
      <w:proofErr w:type="spellEnd"/>
      <w:r>
        <w:t xml:space="preserve">, Gart A., J. C. Vanden Berge and R. </w:t>
      </w:r>
      <w:proofErr w:type="spellStart"/>
      <w:r>
        <w:t>Koppendraier</w:t>
      </w:r>
      <w:proofErr w:type="spellEnd"/>
      <w:r>
        <w:t>. 1987. Avian cranio-cervical systems. Part I: Anatomy of the cervical column in the chicken (</w:t>
      </w:r>
      <w:r>
        <w:rPr>
          <w:i/>
        </w:rPr>
        <w:t xml:space="preserve">Gallus </w:t>
      </w:r>
      <w:proofErr w:type="spellStart"/>
      <w:r>
        <w:rPr>
          <w:i/>
        </w:rPr>
        <w:t>gallus</w:t>
      </w:r>
      <w:proofErr w:type="spellEnd"/>
      <w:r>
        <w:t xml:space="preserve"> L.). </w:t>
      </w:r>
      <w:r>
        <w:rPr>
          <w:i/>
        </w:rPr>
        <w:t xml:space="preserve">Acta </w:t>
      </w:r>
      <w:proofErr w:type="spellStart"/>
      <w:r>
        <w:rPr>
          <w:i/>
        </w:rPr>
        <w:t>Morphologica</w:t>
      </w:r>
      <w:proofErr w:type="spellEnd"/>
      <w:r>
        <w:rPr>
          <w:i/>
        </w:rPr>
        <w:t xml:space="preserve"> </w:t>
      </w:r>
      <w:proofErr w:type="spellStart"/>
      <w:r>
        <w:rPr>
          <w:i/>
        </w:rPr>
        <w:t>Neerlando</w:t>
      </w:r>
      <w:proofErr w:type="spellEnd"/>
      <w:r>
        <w:rPr>
          <w:i/>
        </w:rPr>
        <w:t>-Scandinavica</w:t>
      </w:r>
      <w:r>
        <w:t xml:space="preserve"> </w:t>
      </w:r>
      <w:r>
        <w:rPr>
          <w:b/>
        </w:rPr>
        <w:t>25</w:t>
      </w:r>
      <w:r>
        <w:t>:131–155.</w:t>
      </w:r>
    </w:p>
    <w:p w14:paraId="35046120" w14:textId="77777777" w:rsidR="00850C91" w:rsidRDefault="00000000">
      <w:pPr>
        <w:pStyle w:val="Heading1"/>
      </w:pPr>
      <w:bookmarkStart w:id="226" w:name="__RefHeading___Toc803_3516075340"/>
      <w:bookmarkStart w:id="227" w:name="_wehylovnzzv8"/>
      <w:bookmarkEnd w:id="226"/>
      <w:bookmarkEnd w:id="227"/>
      <w:r>
        <w:t>Figure captions</w:t>
      </w:r>
    </w:p>
    <w:p w14:paraId="040ED521" w14:textId="54B14405" w:rsidR="00850C91" w:rsidRDefault="00000000">
      <w:r>
        <w:rPr>
          <w:b/>
        </w:rPr>
        <w:t>Figure 1.</w:t>
      </w:r>
      <w:r>
        <w:t xml:space="preserve"> Varying terminology for cervical ribs among tetrapods obscures their underlying homology. In all three cases, a bicipital costal element articulates with the centrum and neural arch to form a bony loop around the transverse foramen. </w:t>
      </w:r>
      <w:r>
        <w:rPr>
          <w:b/>
        </w:rPr>
        <w:t>A.</w:t>
      </w:r>
      <w:r>
        <w:t xml:space="preserve"> </w:t>
      </w:r>
      <w:r>
        <w:rPr>
          <w:i/>
        </w:rPr>
        <w:t>Apatosaurus ajax</w:t>
      </w:r>
      <w:r>
        <w:t xml:space="preserve"> referred specimen YPM 1861, cervical ?13 in posterior view (modified from Ostrom &amp; McIntosh 1966, plate 15). </w:t>
      </w:r>
      <w:r>
        <w:rPr>
          <w:b/>
        </w:rPr>
        <w:t>B.</w:t>
      </w:r>
      <w:r>
        <w:t xml:space="preserve"> </w:t>
      </w:r>
      <w:r>
        <w:rPr>
          <w:i/>
        </w:rPr>
        <w:t>Struthio camelus</w:t>
      </w:r>
      <w:r>
        <w:t xml:space="preserve"> LACM Ornithology 116205, a posterior cervical vertebra of an ostrich in </w:t>
      </w:r>
      <w:proofErr w:type="spellStart"/>
      <w:r>
        <w:t>anterodorsal</w:t>
      </w:r>
      <w:proofErr w:type="spellEnd"/>
      <w:r>
        <w:t xml:space="preserve"> view. </w:t>
      </w:r>
      <w:r>
        <w:rPr>
          <w:b/>
        </w:rPr>
        <w:t>C.</w:t>
      </w:r>
      <w:r>
        <w:t xml:space="preserve"> </w:t>
      </w:r>
      <w:r>
        <w:rPr>
          <w:i/>
        </w:rPr>
        <w:t>Homo sapiens</w:t>
      </w:r>
      <w:r>
        <w:t xml:space="preserve"> middle cervical vertebra, uncatalogued specimen from the anthropology teaching collection at the University of California, Santa Cruz, in anterior view. Photographs by </w:t>
      </w:r>
      <w:ins w:id="228" w:author="Jerry Harris" w:date="2023-09-02T13:46:00Z">
        <w:r w:rsidR="00FC4BC7">
          <w:t xml:space="preserve">the </w:t>
        </w:r>
      </w:ins>
      <w:r>
        <w:t>authors.</w:t>
      </w:r>
    </w:p>
    <w:p w14:paraId="481317EC" w14:textId="4438D179" w:rsidR="00850C91" w:rsidRDefault="00000000">
      <w:r>
        <w:rPr>
          <w:b/>
        </w:rPr>
        <w:t>Figure 2.</w:t>
      </w:r>
      <w:r>
        <w:t xml:space="preserve"> A cervical rib in position relative to its centrum. </w:t>
      </w:r>
      <w:r>
        <w:rPr>
          <w:i/>
        </w:rPr>
        <w:t xml:space="preserve">Brontosaurus </w:t>
      </w:r>
      <w:proofErr w:type="spellStart"/>
      <w:r>
        <w:rPr>
          <w:i/>
        </w:rPr>
        <w:t>parvus</w:t>
      </w:r>
      <w:proofErr w:type="spellEnd"/>
      <w:r>
        <w:t xml:space="preserve"> CM 555, </w:t>
      </w:r>
      <w:del w:id="229" w:author="Jerry Harris" w:date="2023-09-02T13:43:00Z">
        <w:r w:rsidDel="00FC4BC7">
          <w:delText>6th cervical vertebra</w:delText>
        </w:r>
      </w:del>
      <w:ins w:id="230" w:author="Jerry Harris" w:date="2023-09-02T13:43:00Z">
        <w:r w:rsidR="00FC4BC7">
          <w:t>C6</w:t>
        </w:r>
      </w:ins>
      <w:r>
        <w:t xml:space="preserve"> and associated left cervical rib in left </w:t>
      </w:r>
      <w:proofErr w:type="spellStart"/>
      <w:r>
        <w:t>posterodorsal</w:t>
      </w:r>
      <w:proofErr w:type="spellEnd"/>
      <w:r>
        <w:t xml:space="preserve"> view. The parts of the rib are labelled (capitulum, tuberculum, anterior process, shaft), as are the parts of the vertebra that articulate with it (parapophysis, diapophysis). The transverse foramen, bound by the diapophysis, centrum wall, </w:t>
      </w:r>
      <w:proofErr w:type="spellStart"/>
      <w:r>
        <w:t>parapophysis</w:t>
      </w:r>
      <w:proofErr w:type="spellEnd"/>
      <w:ins w:id="231" w:author="Jerry Harris" w:date="2023-09-02T16:42:00Z">
        <w:r w:rsidR="00B916F7">
          <w:t>,</w:t>
        </w:r>
      </w:ins>
      <w:r>
        <w:t xml:space="preserve"> and cervical rib, is highlighted in pink. Photograph by </w:t>
      </w:r>
      <w:ins w:id="232" w:author="Jerry Harris" w:date="2023-09-02T13:43:00Z">
        <w:r w:rsidR="00FC4BC7">
          <w:t xml:space="preserve">the </w:t>
        </w:r>
      </w:ins>
      <w:r>
        <w:t>authors.</w:t>
      </w:r>
    </w:p>
    <w:p w14:paraId="1F8996C6" w14:textId="047DADEA" w:rsidR="00850C91" w:rsidRDefault="00000000">
      <w:r>
        <w:rPr>
          <w:b/>
        </w:rPr>
        <w:t>Figure 3.</w:t>
      </w:r>
      <w:r>
        <w:t xml:space="preserve"> Bifurcated and incipiently bifurcated cervical ribs of sauropods. </w:t>
      </w:r>
      <w:r>
        <w:rPr>
          <w:b/>
        </w:rPr>
        <w:t>A.</w:t>
      </w:r>
      <w:r>
        <w:t xml:space="preserve"> </w:t>
      </w:r>
      <w:r>
        <w:rPr>
          <w:i/>
        </w:rPr>
        <w:t xml:space="preserve">Moabosaurus </w:t>
      </w:r>
      <w:proofErr w:type="spellStart"/>
      <w:r>
        <w:rPr>
          <w:i/>
        </w:rPr>
        <w:t>utahensis</w:t>
      </w:r>
      <w:proofErr w:type="spellEnd"/>
      <w:r>
        <w:t xml:space="preserve"> holotype individual, left cervical rib BYU 14063 (not right as stated by Britt et al. 2017), probably associated with C5, in medial view. </w:t>
      </w:r>
      <w:r>
        <w:rPr>
          <w:b/>
        </w:rPr>
        <w:t>B.</w:t>
      </w:r>
      <w:r>
        <w:t xml:space="preserve"> </w:t>
      </w:r>
      <w:proofErr w:type="spellStart"/>
      <w:r>
        <w:rPr>
          <w:i/>
        </w:rPr>
        <w:t>Dicraeosaurus</w:t>
      </w:r>
      <w:proofErr w:type="spellEnd"/>
      <w:r>
        <w:rPr>
          <w:i/>
        </w:rPr>
        <w:t xml:space="preserve"> </w:t>
      </w:r>
      <w:proofErr w:type="spellStart"/>
      <w:r>
        <w:rPr>
          <w:i/>
        </w:rPr>
        <w:t>hansemanni</w:t>
      </w:r>
      <w:proofErr w:type="spellEnd"/>
      <w:r>
        <w:t xml:space="preserve"> holotype MB.R.2379, right cervical rib 8. Modified from (</w:t>
      </w:r>
      <w:proofErr w:type="spellStart"/>
      <w:r>
        <w:t>Janensch</w:t>
      </w:r>
      <w:proofErr w:type="spellEnd"/>
      <w:r>
        <w:t xml:space="preserve"> 1929:figure 21). </w:t>
      </w:r>
      <w:r>
        <w:rPr>
          <w:b/>
        </w:rPr>
        <w:t>C.</w:t>
      </w:r>
      <w:r>
        <w:t xml:space="preserve"> </w:t>
      </w:r>
      <w:r>
        <w:rPr>
          <w:i/>
        </w:rPr>
        <w:t xml:space="preserve">Brontosaurus </w:t>
      </w:r>
      <w:proofErr w:type="spellStart"/>
      <w:r>
        <w:rPr>
          <w:i/>
        </w:rPr>
        <w:lastRenderedPageBreak/>
        <w:t>parvus</w:t>
      </w:r>
      <w:proofErr w:type="spellEnd"/>
      <w:r>
        <w:t xml:space="preserve"> CM 555, right cervical rib 7 in lateral view. </w:t>
      </w:r>
      <w:r>
        <w:rPr>
          <w:b/>
        </w:rPr>
        <w:t>D.</w:t>
      </w:r>
      <w:r>
        <w:t xml:space="preserve"> </w:t>
      </w:r>
      <w:r>
        <w:rPr>
          <w:i/>
        </w:rPr>
        <w:t xml:space="preserve">Apatosaurus </w:t>
      </w:r>
      <w:proofErr w:type="spellStart"/>
      <w:r>
        <w:rPr>
          <w:i/>
        </w:rPr>
        <w:t>louisae</w:t>
      </w:r>
      <w:proofErr w:type="spellEnd"/>
      <w:r>
        <w:t xml:space="preserve"> MWC 5659, cervical vertebra in left lateral view (reversed). </w:t>
      </w:r>
      <w:r>
        <w:rPr>
          <w:b/>
        </w:rPr>
        <w:t>E.</w:t>
      </w:r>
      <w:r>
        <w:t xml:space="preserve"> Apatosaurinae incertae sedis BYU 18531, cervical vertebra in right lateral view. All photographs by </w:t>
      </w:r>
      <w:ins w:id="233" w:author="Jerry Harris" w:date="2023-09-02T13:44:00Z">
        <w:r w:rsidR="00FC4BC7">
          <w:t xml:space="preserve">the </w:t>
        </w:r>
      </w:ins>
      <w:r>
        <w:t>authors.</w:t>
      </w:r>
    </w:p>
    <w:p w14:paraId="7C69DBD4" w14:textId="55D42D92" w:rsidR="00850C91" w:rsidRDefault="00000000">
      <w:r>
        <w:rPr>
          <w:b/>
        </w:rPr>
        <w:t>Figure 4.</w:t>
      </w:r>
      <w:r>
        <w:t xml:space="preserve"> Head and neck of mounted </w:t>
      </w:r>
      <w:r>
        <w:rPr>
          <w:i/>
        </w:rPr>
        <w:t xml:space="preserve">Carnotaurus </w:t>
      </w:r>
      <w:proofErr w:type="spellStart"/>
      <w:r>
        <w:rPr>
          <w:i/>
        </w:rPr>
        <w:t>sastrei</w:t>
      </w:r>
      <w:proofErr w:type="spellEnd"/>
      <w:r>
        <w:t xml:space="preserve"> cast LACM 127704 in right ventrolateral view, showing incipiently bifurcated cervical ribs. Photograph by </w:t>
      </w:r>
      <w:ins w:id="234" w:author="Jerry Harris" w:date="2023-09-02T13:44:00Z">
        <w:r w:rsidR="00FC4BC7">
          <w:t xml:space="preserve">the </w:t>
        </w:r>
      </w:ins>
      <w:r>
        <w:t>authors.</w:t>
      </w:r>
    </w:p>
    <w:p w14:paraId="0423532C" w14:textId="2B3ED319" w:rsidR="00850C91" w:rsidRDefault="00000000">
      <w:r>
        <w:rPr>
          <w:b/>
        </w:rPr>
        <w:t>Figure 5.</w:t>
      </w:r>
      <w:r>
        <w:t xml:space="preserve"> Partial neck skeleton of </w:t>
      </w:r>
      <w:r>
        <w:rPr>
          <w:i/>
        </w:rPr>
        <w:t xml:space="preserve">Apatosaurus </w:t>
      </w:r>
      <w:proofErr w:type="spellStart"/>
      <w:r>
        <w:rPr>
          <w:i/>
        </w:rPr>
        <w:t>louisae</w:t>
      </w:r>
      <w:proofErr w:type="spellEnd"/>
      <w:r>
        <w:t xml:space="preserve"> holotype CM 3018, mounted at the Carnegie Museum in Pittsburgh. C</w:t>
      </w:r>
      <w:del w:id="235" w:author="Jerry Harris" w:date="2023-09-02T13:44:00Z">
        <w:r w:rsidDel="00FC4BC7">
          <w:delText xml:space="preserve">ervical vertebrae </w:delText>
        </w:r>
      </w:del>
      <w:r>
        <w:t>4 (posterior half), 5–7</w:t>
      </w:r>
      <w:ins w:id="236" w:author="Jerry Harris" w:date="2023-09-02T16:42:00Z">
        <w:r w:rsidR="00B916F7">
          <w:t>,</w:t>
        </w:r>
      </w:ins>
      <w:r>
        <w:t xml:space="preserve"> and 8 (anterior half), in right </w:t>
      </w:r>
      <w:proofErr w:type="spellStart"/>
      <w:r>
        <w:t>anteroventrolateral</w:t>
      </w:r>
      <w:proofErr w:type="spellEnd"/>
      <w:r>
        <w:t xml:space="preserve"> view. White circles highlight the cervical ribs of C6, showing the </w:t>
      </w:r>
      <w:proofErr w:type="spellStart"/>
      <w:r>
        <w:t>dorsolaterally</w:t>
      </w:r>
      <w:proofErr w:type="spellEnd"/>
      <w:r>
        <w:t xml:space="preserve"> directed processes. Photograph by </w:t>
      </w:r>
      <w:ins w:id="237" w:author="Jerry Harris" w:date="2023-09-02T13:44:00Z">
        <w:r w:rsidR="00FC4BC7">
          <w:t xml:space="preserve">the </w:t>
        </w:r>
      </w:ins>
      <w:r>
        <w:t>authors.</w:t>
      </w:r>
    </w:p>
    <w:p w14:paraId="5A3A7BE6" w14:textId="60F747C5" w:rsidR="00850C91" w:rsidRDefault="00000000">
      <w:r>
        <w:rPr>
          <w:b/>
        </w:rPr>
        <w:t>Figure 6.</w:t>
      </w:r>
      <w:r>
        <w:t xml:space="preserve"> C</w:t>
      </w:r>
      <w:del w:id="238" w:author="Jerry Harris" w:date="2023-09-02T16:43:00Z">
        <w:r w:rsidDel="00B916F7">
          <w:delText xml:space="preserve">ervical vertebra </w:delText>
        </w:r>
      </w:del>
      <w:r>
        <w:t xml:space="preserve">7 of the apatosaurine BYU 18531. </w:t>
      </w:r>
      <w:r>
        <w:rPr>
          <w:b/>
        </w:rPr>
        <w:t>A.</w:t>
      </w:r>
      <w:r>
        <w:t xml:space="preserve"> Anterior view. </w:t>
      </w:r>
      <w:r>
        <w:rPr>
          <w:b/>
        </w:rPr>
        <w:t>B.</w:t>
      </w:r>
      <w:r>
        <w:t xml:space="preserve"> Left lateral view. </w:t>
      </w:r>
      <w:r>
        <w:rPr>
          <w:b/>
        </w:rPr>
        <w:t>C.</w:t>
      </w:r>
      <w:r>
        <w:t xml:space="preserve"> Ventral view. </w:t>
      </w:r>
      <w:r>
        <w:rPr>
          <w:b/>
        </w:rPr>
        <w:t>D.</w:t>
      </w:r>
      <w:r>
        <w:t xml:space="preserve"> Close-up of bif</w:t>
      </w:r>
      <w:ins w:id="239" w:author="Jerry Harris" w:date="2023-09-02T16:43:00Z">
        <w:r w:rsidR="00B916F7">
          <w:t>urcate</w:t>
        </w:r>
      </w:ins>
      <w:del w:id="240" w:author="Jerry Harris" w:date="2023-09-02T16:43:00Z">
        <w:r w:rsidDel="00B916F7">
          <w:delText>i</w:delText>
        </w:r>
      </w:del>
      <w:r>
        <w:t xml:space="preserve">d cervical rib in left ventrolateral view, with anterior to the top. Abbreviation: </w:t>
      </w:r>
      <w:proofErr w:type="spellStart"/>
      <w:r>
        <w:rPr>
          <w:b/>
        </w:rPr>
        <w:t>dp</w:t>
      </w:r>
      <w:proofErr w:type="spellEnd"/>
      <w:r>
        <w:t xml:space="preserve"> = dorsal process. The process is </w:t>
      </w:r>
      <w:del w:id="241" w:author="Jerry Harris" w:date="2023-09-02T13:45:00Z">
        <w:r w:rsidDel="00FC4BC7">
          <w:delText xml:space="preserve">very </w:delText>
        </w:r>
      </w:del>
      <w:r>
        <w:t>apparent in ventral and ventrolater</w:t>
      </w:r>
      <w:del w:id="242" w:author="Jerry Harris" w:date="2023-09-02T13:44:00Z">
        <w:r w:rsidDel="00FC4BC7">
          <w:delText>er</w:delText>
        </w:r>
      </w:del>
      <w:r>
        <w:t xml:space="preserve">al views, but more difficult to pick out in lateral view </w:t>
      </w:r>
      <w:del w:id="243" w:author="Jerry Harris" w:date="2023-09-02T13:45:00Z">
        <w:r w:rsidDel="00FC4BC7">
          <w:delText xml:space="preserve">as </w:delText>
        </w:r>
      </w:del>
      <w:ins w:id="244" w:author="Jerry Harris" w:date="2023-09-02T13:45:00Z">
        <w:r w:rsidR="00FC4BC7">
          <w:t xml:space="preserve">because </w:t>
        </w:r>
      </w:ins>
      <w:r>
        <w:t>it projects more medially than dorsally. Photographs by authors.</w:t>
      </w:r>
    </w:p>
    <w:p w14:paraId="10B01A3F" w14:textId="18261BE9" w:rsidR="00850C91" w:rsidRDefault="00000000">
      <w:r>
        <w:rPr>
          <w:b/>
        </w:rPr>
        <w:t>Figure 7.</w:t>
      </w:r>
      <w:r>
        <w:t xml:space="preserve"> Schematic reconstructions of ventral neck musculature in two diplodocid sauropods. </w:t>
      </w:r>
      <w:r>
        <w:rPr>
          <w:b/>
        </w:rPr>
        <w:t>A.</w:t>
      </w:r>
      <w:r>
        <w:t xml:space="preserve"> </w:t>
      </w:r>
      <w:r>
        <w:rPr>
          <w:i/>
        </w:rPr>
        <w:t xml:space="preserve">Apatosaurus </w:t>
      </w:r>
      <w:proofErr w:type="spellStart"/>
      <w:r>
        <w:rPr>
          <w:i/>
        </w:rPr>
        <w:t>louisae</w:t>
      </w:r>
      <w:proofErr w:type="spellEnd"/>
      <w:r>
        <w:t xml:space="preserve"> holotype CM 3018, cervicals 6 and 7 in left lateral view (reversed), modified from Gilmore 1936:plate 24. </w:t>
      </w:r>
      <w:r>
        <w:rPr>
          <w:b/>
        </w:rPr>
        <w:t>B.</w:t>
      </w:r>
      <w:r>
        <w:t xml:space="preserve"> </w:t>
      </w:r>
      <w:r>
        <w:rPr>
          <w:i/>
        </w:rPr>
        <w:t xml:space="preserve">Diplodocus </w:t>
      </w:r>
      <w:proofErr w:type="spellStart"/>
      <w:r>
        <w:rPr>
          <w:i/>
        </w:rPr>
        <w:t>carnegie</w:t>
      </w:r>
      <w:proofErr w:type="spellEnd"/>
      <w:r>
        <w:t xml:space="preserve"> holotype CM 84, cervicals 6 and 7 in right lateral view, modified from Hatcher 1901:plate 3. </w:t>
      </w:r>
      <w:r>
        <w:rPr>
          <w:b/>
        </w:rPr>
        <w:t>C.</w:t>
      </w:r>
      <w:r>
        <w:t xml:space="preserve"> Mounted skeleton of </w:t>
      </w:r>
      <w:r>
        <w:rPr>
          <w:i/>
        </w:rPr>
        <w:t xml:space="preserve">Apatosaurus </w:t>
      </w:r>
      <w:proofErr w:type="spellStart"/>
      <w:r>
        <w:rPr>
          <w:i/>
        </w:rPr>
        <w:t>louisae</w:t>
      </w:r>
      <w:proofErr w:type="spellEnd"/>
      <w:r>
        <w:t xml:space="preserve"> in the Carnegie Museum of Natural History, skull and first six and a half cervical vertebrae in right posterolateral view. Red </w:t>
      </w:r>
      <w:del w:id="245" w:author="Jerry Harris" w:date="2023-09-02T16:44:00Z">
        <w:r w:rsidDel="00B916F7">
          <w:delText xml:space="preserve">muscles </w:delText>
        </w:r>
      </w:del>
      <w:ins w:id="246" w:author="Jerry Harris" w:date="2023-09-02T16:44:00Z">
        <w:r w:rsidR="00B916F7">
          <w:t>lines</w:t>
        </w:r>
        <w:r w:rsidR="00B916F7">
          <w:t xml:space="preserve"> </w:t>
        </w:r>
      </w:ins>
      <w:r>
        <w:t xml:space="preserve">represent the </w:t>
      </w:r>
      <w:r w:rsidRPr="00FC4BC7">
        <w:rPr>
          <w:i/>
          <w:iCs/>
          <w:rPrChange w:id="247" w:author="Jerry Harris" w:date="2023-09-02T13:45:00Z">
            <w:rPr/>
          </w:rPrChange>
        </w:rPr>
        <w:t xml:space="preserve">longus </w:t>
      </w:r>
      <w:proofErr w:type="spellStart"/>
      <w:r w:rsidRPr="00FC4BC7">
        <w:rPr>
          <w:i/>
          <w:iCs/>
          <w:rPrChange w:id="248" w:author="Jerry Harris" w:date="2023-09-02T13:45:00Z">
            <w:rPr/>
          </w:rPrChange>
        </w:rPr>
        <w:t>colli</w:t>
      </w:r>
      <w:proofErr w:type="spellEnd"/>
      <w:r w:rsidRPr="00FC4BC7">
        <w:rPr>
          <w:i/>
          <w:iCs/>
          <w:rPrChange w:id="249" w:author="Jerry Harris" w:date="2023-09-02T13:45:00Z">
            <w:rPr/>
          </w:rPrChange>
        </w:rPr>
        <w:t xml:space="preserve"> </w:t>
      </w:r>
      <w:proofErr w:type="spellStart"/>
      <w:r w:rsidRPr="00FC4BC7">
        <w:rPr>
          <w:i/>
          <w:iCs/>
          <w:rPrChange w:id="250" w:author="Jerry Harris" w:date="2023-09-02T13:45:00Z">
            <w:rPr/>
          </w:rPrChange>
        </w:rPr>
        <w:t>ventralis</w:t>
      </w:r>
      <w:proofErr w:type="spellEnd"/>
      <w:ins w:id="251" w:author="Jerry Harris" w:date="2023-09-02T16:44:00Z">
        <w:r w:rsidR="00B916F7">
          <w:t xml:space="preserve"> muscle</w:t>
        </w:r>
      </w:ins>
      <w:ins w:id="252" w:author="Jerry Harris" w:date="2023-09-02T16:45:00Z">
        <w:r w:rsidR="00B916F7">
          <w:t>s</w:t>
        </w:r>
      </w:ins>
      <w:r>
        <w:t xml:space="preserve">, originating on the anterior aspect of one cervical rib and inserting on the shaft of the next. Blue </w:t>
      </w:r>
      <w:del w:id="253" w:author="Jerry Harris" w:date="2023-09-02T16:44:00Z">
        <w:r w:rsidDel="00B916F7">
          <w:delText xml:space="preserve">muscles </w:delText>
        </w:r>
      </w:del>
      <w:ins w:id="254" w:author="Jerry Harris" w:date="2023-09-02T16:44:00Z">
        <w:r w:rsidR="00B916F7">
          <w:t>lines</w:t>
        </w:r>
        <w:r w:rsidR="00B916F7">
          <w:t xml:space="preserve"> </w:t>
        </w:r>
      </w:ins>
      <w:r>
        <w:t xml:space="preserve">represent the </w:t>
      </w:r>
      <w:r w:rsidRPr="00FC4BC7">
        <w:rPr>
          <w:i/>
          <w:iCs/>
          <w:rPrChange w:id="255" w:author="Jerry Harris" w:date="2023-09-02T13:45:00Z">
            <w:rPr/>
          </w:rPrChange>
        </w:rPr>
        <w:t xml:space="preserve">flexor </w:t>
      </w:r>
      <w:proofErr w:type="spellStart"/>
      <w:r w:rsidRPr="00FC4BC7">
        <w:rPr>
          <w:i/>
          <w:iCs/>
          <w:rPrChange w:id="256" w:author="Jerry Harris" w:date="2023-09-02T13:45:00Z">
            <w:rPr/>
          </w:rPrChange>
        </w:rPr>
        <w:t>colli</w:t>
      </w:r>
      <w:proofErr w:type="spellEnd"/>
      <w:r w:rsidRPr="00FC4BC7">
        <w:rPr>
          <w:i/>
          <w:iCs/>
          <w:rPrChange w:id="257" w:author="Jerry Harris" w:date="2023-09-02T13:45:00Z">
            <w:rPr/>
          </w:rPrChange>
        </w:rPr>
        <w:t xml:space="preserve"> lateralis</w:t>
      </w:r>
      <w:ins w:id="258" w:author="Jerry Harris" w:date="2023-09-02T16:44:00Z">
        <w:r w:rsidR="00B916F7">
          <w:t xml:space="preserve"> muscles</w:t>
        </w:r>
      </w:ins>
      <w:r>
        <w:t xml:space="preserve">, originating on the anterior </w:t>
      </w:r>
      <w:r>
        <w:lastRenderedPageBreak/>
        <w:t xml:space="preserve">aspect of the tuberculum of one vertebra and inserting on the dorsal part of the shaft of the next. In </w:t>
      </w:r>
      <w:r>
        <w:rPr>
          <w:i/>
        </w:rPr>
        <w:t>Apatosaurus</w:t>
      </w:r>
      <w:ins w:id="259" w:author="Jerry Harris" w:date="2023-09-02T13:45:00Z">
        <w:r w:rsidR="00FC4BC7">
          <w:rPr>
            <w:iCs/>
          </w:rPr>
          <w:t>,</w:t>
        </w:r>
      </w:ins>
      <w:r>
        <w:t xml:space="preserve"> the attachment areas are all much larger: in particular, the insertion of the </w:t>
      </w:r>
      <w:r w:rsidRPr="00FC4BC7">
        <w:rPr>
          <w:i/>
          <w:iCs/>
          <w:rPrChange w:id="260" w:author="Jerry Harris" w:date="2023-09-02T13:45:00Z">
            <w:rPr/>
          </w:rPrChange>
        </w:rPr>
        <w:t xml:space="preserve">flexor </w:t>
      </w:r>
      <w:proofErr w:type="spellStart"/>
      <w:r w:rsidRPr="00FC4BC7">
        <w:rPr>
          <w:i/>
          <w:iCs/>
          <w:rPrChange w:id="261" w:author="Jerry Harris" w:date="2023-09-02T13:45:00Z">
            <w:rPr/>
          </w:rPrChange>
        </w:rPr>
        <w:t>colli</w:t>
      </w:r>
      <w:proofErr w:type="spellEnd"/>
      <w:r w:rsidRPr="00FC4BC7">
        <w:rPr>
          <w:i/>
          <w:iCs/>
          <w:rPrChange w:id="262" w:author="Jerry Harris" w:date="2023-09-02T13:45:00Z">
            <w:rPr/>
          </w:rPrChange>
        </w:rPr>
        <w:t xml:space="preserve"> lateralis</w:t>
      </w:r>
      <w:r>
        <w:t xml:space="preserve"> is increased in size by the incipient bifurcation.</w:t>
      </w:r>
    </w:p>
    <w:p w14:paraId="4EEBA7BF" w14:textId="77777777" w:rsidR="00850C91" w:rsidRDefault="00850C91"/>
    <w:sectPr w:rsidR="00850C91">
      <w:pgSz w:w="12240" w:h="15840"/>
      <w:pgMar w:top="1440" w:right="1440" w:bottom="1440" w:left="1440" w:header="0" w:footer="0" w:gutter="0"/>
      <w:pgNumType w:start="1"/>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erry Harris" w:date="2023-09-02T15:54:00Z" w:initials="JH">
    <w:p w14:paraId="54A77768" w14:textId="77777777" w:rsidR="000F1DB5" w:rsidRDefault="000F1DB5" w:rsidP="00941B41">
      <w:pPr>
        <w:pStyle w:val="CommentText"/>
      </w:pPr>
      <w:r>
        <w:rPr>
          <w:rStyle w:val="CommentReference"/>
        </w:rPr>
        <w:annotationRef/>
      </w:r>
      <w:r>
        <w:t xml:space="preserve">I recognize that this statement is intended as a summary of aspects of the paper, but it kind of goes against the general care you took in the paper itself to differentiate what is and isn't actual bifurcation (see comments below). That is to say, below you are careful to say that what many of the taxa encompassed in this statement (e.g., </w:t>
      </w:r>
      <w:r>
        <w:rPr>
          <w:i/>
          <w:iCs/>
        </w:rPr>
        <w:t>Carnotaurus</w:t>
      </w:r>
      <w:r>
        <w:t xml:space="preserve">) have is </w:t>
      </w:r>
      <w:r>
        <w:rPr>
          <w:i/>
          <w:iCs/>
        </w:rPr>
        <w:t>not</w:t>
      </w:r>
      <w:r>
        <w:t xml:space="preserve"> actual bifurcation, but either incipient bifurcation or just possession of dorsal processes on some cervical ribs. I've attempted here to modify this statement to more accurately reflect what you say in the paper.</w:t>
      </w:r>
    </w:p>
  </w:comment>
  <w:comment w:id="42" w:author="Jerry Harris" w:date="2023-09-02T16:02:00Z" w:initials="JH">
    <w:p w14:paraId="692A72F8" w14:textId="77777777" w:rsidR="00E019DC" w:rsidRDefault="00E019DC" w:rsidP="00092120">
      <w:pPr>
        <w:pStyle w:val="CommentText"/>
      </w:pPr>
      <w:r>
        <w:rPr>
          <w:rStyle w:val="CommentReference"/>
        </w:rPr>
        <w:annotationRef/>
      </w:r>
      <w:r>
        <w:t>This is a perfectly good reference for this fact, but purely out of curiosity, I poked around a bit and found use of this term for plesiosaurs and crocs as early as 1840!</w:t>
      </w:r>
    </w:p>
  </w:comment>
  <w:comment w:id="43" w:author="Jerry Harris" w:date="2023-09-02T16:03:00Z" w:initials="JH">
    <w:p w14:paraId="1D107E71" w14:textId="77777777" w:rsidR="00E019DC" w:rsidRDefault="00E019DC" w:rsidP="009D4ED1">
      <w:pPr>
        <w:pStyle w:val="CommentText"/>
      </w:pPr>
      <w:r>
        <w:rPr>
          <w:rStyle w:val="CommentReference"/>
        </w:rPr>
        <w:annotationRef/>
      </w:r>
      <w:r>
        <w:t>Weirdly, adverbs do not get followed by hyphens when being used in compound adjectives, but regular adjectives do.</w:t>
      </w:r>
    </w:p>
  </w:comment>
  <w:comment w:id="47" w:author="Jerry Harris" w:date="2023-09-02T16:06:00Z" w:initials="JH">
    <w:p w14:paraId="7C99C8F5" w14:textId="77777777" w:rsidR="00E019DC" w:rsidRDefault="00E019DC" w:rsidP="00547C2B">
      <w:pPr>
        <w:pStyle w:val="CommentText"/>
      </w:pPr>
      <w:r>
        <w:rPr>
          <w:rStyle w:val="CommentReference"/>
        </w:rPr>
        <w:annotationRef/>
      </w:r>
      <w:r>
        <w:t>This statement deserves a corresponding, parallel statement about the transverse foramen (if you want to call it that—personally, I wouldn't, but you know I prefer the avian terminology applied to non-avian dinosaurs!) in the preceding paragraph for sauropods.</w:t>
      </w:r>
    </w:p>
  </w:comment>
  <w:comment w:id="61" w:author="Jerry Harris" w:date="2023-09-02T16:09:00Z" w:initials="JH">
    <w:p w14:paraId="2DAA7401" w14:textId="77777777" w:rsidR="0031742A" w:rsidRDefault="0031742A" w:rsidP="000555D2">
      <w:pPr>
        <w:pStyle w:val="CommentText"/>
      </w:pPr>
      <w:r>
        <w:rPr>
          <w:rStyle w:val="CommentReference"/>
        </w:rPr>
        <w:annotationRef/>
      </w:r>
      <w:r>
        <w:t>Is this what you meant for the comparison?</w:t>
      </w:r>
    </w:p>
  </w:comment>
  <w:comment w:id="65" w:author="Jerry Harris" w:date="2023-09-02T11:40:00Z" w:initials="JH">
    <w:p w14:paraId="34962B4D" w14:textId="0CC9AEF4" w:rsidR="003056D7" w:rsidRDefault="003056D7">
      <w:pPr>
        <w:pStyle w:val="CommentText"/>
      </w:pPr>
      <w:r>
        <w:rPr>
          <w:rStyle w:val="CommentReference"/>
        </w:rPr>
        <w:annotationRef/>
      </w:r>
      <w:r>
        <w:t>tis is technically the more correct spelling (the clade being called, properly, Crocodylia, rather than Crocodilia); see:</w:t>
      </w:r>
    </w:p>
    <w:p w14:paraId="000807C3" w14:textId="77777777" w:rsidR="003056D7" w:rsidRDefault="003056D7">
      <w:pPr>
        <w:pStyle w:val="CommentText"/>
      </w:pPr>
    </w:p>
    <w:p w14:paraId="5F9977DD" w14:textId="77777777" w:rsidR="003056D7" w:rsidRDefault="003056D7" w:rsidP="008034CA">
      <w:pPr>
        <w:pStyle w:val="CommentText"/>
      </w:pPr>
      <w:r>
        <w:t xml:space="preserve">Dundee, H.A. 1989. Higher category name usage for amphibians and reptiles. </w:t>
      </w:r>
      <w:r>
        <w:rPr>
          <w:i/>
          <w:iCs/>
        </w:rPr>
        <w:t>Systematic Zoology</w:t>
      </w:r>
      <w:r>
        <w:t xml:space="preserve"> 38(4): 398–406.</w:t>
      </w:r>
    </w:p>
  </w:comment>
  <w:comment w:id="82" w:author="Jerry Harris" w:date="2023-09-02T12:47:00Z" w:initials="JH">
    <w:p w14:paraId="2AE956DF" w14:textId="77777777" w:rsidR="000F1DB5" w:rsidRDefault="00EF62E1" w:rsidP="00645CBF">
      <w:pPr>
        <w:pStyle w:val="CommentText"/>
      </w:pPr>
      <w:r>
        <w:rPr>
          <w:rStyle w:val="CommentReference"/>
        </w:rPr>
        <w:annotationRef/>
      </w:r>
      <w:r w:rsidR="000F1DB5">
        <w:t>This is a good definition; I added the "notch" part because you refer to that later in the paper in such a way as to suggest that it's a good indicator of full-on bifurcation. I also want to commend you on the careful use throughout the manuscript (except the beginning of the abstract—see earlier comment) of the term "bifurcation": you don't  seem to inadvertently slip (as would be easy to do!) into blanketly referring to any deviation from a single-shafted rib as "bifurcate." Nice job!</w:t>
      </w:r>
    </w:p>
  </w:comment>
  <w:comment w:id="84" w:author="Jerry Harris" w:date="2023-09-02T13:33:00Z" w:initials="JH">
    <w:p w14:paraId="43BA849C" w14:textId="77777777" w:rsidR="00F50E4B" w:rsidRDefault="00470521" w:rsidP="00214894">
      <w:pPr>
        <w:pStyle w:val="CommentText"/>
      </w:pPr>
      <w:r>
        <w:rPr>
          <w:rStyle w:val="CommentReference"/>
        </w:rPr>
        <w:annotationRef/>
      </w:r>
      <w:r w:rsidR="00F50E4B">
        <w:t xml:space="preserve">If they would be helpful to you, I have several photos of the old mount of </w:t>
      </w:r>
      <w:r w:rsidR="00F50E4B">
        <w:rPr>
          <w:i/>
          <w:iCs/>
        </w:rPr>
        <w:t>Dicraeosaurus</w:t>
      </w:r>
      <w:r w:rsidR="00F50E4B">
        <w:t xml:space="preserve"> in Berlin that show these cervical ribs, and you're welcome to use them. To my eye, most of them appear to be restored, rather than real, but I'm not at all clear on whether they're simply based on the real ones, and real ones weren't included in the mount, or if (as seems to have been relatively common in older mounts) the real ribs are actually there, but covered in painted plaster to "nice-ify" them for the purposes of the mount. At any rate, I have no photos or memory of seeing disarticulated cervical ribs in the Berlin collection for comparison. Anyway, in my photos of that old mount, the ribs with the processes actually seem to be present as far anteriorly as the axis, but again I'm unclear on whether these were just fabricated to mimic more complete ribs farther back in the neck, or if there's any basis in reality for them that far forward. Janensch (1936) doesn't mention the cervical ribs at all, though it notes several of the thoracic/dorsal ribs are plaster reconstructions...</w:t>
      </w:r>
    </w:p>
  </w:comment>
  <w:comment w:id="92" w:author="Jerry Harris" w:date="2023-09-02T13:07:00Z" w:initials="JH">
    <w:p w14:paraId="46A1BE42" w14:textId="03F22F99" w:rsidR="00D22C7C" w:rsidRDefault="00D22C7C" w:rsidP="00BE6509">
      <w:pPr>
        <w:pStyle w:val="CommentText"/>
      </w:pPr>
      <w:r>
        <w:rPr>
          <w:rStyle w:val="CommentReference"/>
        </w:rPr>
        <w:annotationRef/>
      </w:r>
      <w:r>
        <w:t>I like this distinction!</w:t>
      </w:r>
    </w:p>
  </w:comment>
  <w:comment w:id="108" w:author="Jerry Harris" w:date="2023-09-02T13:05:00Z" w:initials="JH">
    <w:p w14:paraId="74B00F88" w14:textId="1DD59DF0" w:rsidR="00D22C7C" w:rsidRDefault="00D22C7C" w:rsidP="00D16D46">
      <w:pPr>
        <w:pStyle w:val="CommentText"/>
      </w:pPr>
      <w:r>
        <w:rPr>
          <w:rStyle w:val="CommentReference"/>
        </w:rPr>
        <w:annotationRef/>
      </w:r>
      <w:r>
        <w:t>Reference added to the bibliography.</w:t>
      </w:r>
    </w:p>
  </w:comment>
  <w:comment w:id="127" w:author="Jerry Harris" w:date="2023-09-02T13:10:00Z" w:initials="JH">
    <w:p w14:paraId="1D5E9F19" w14:textId="77777777" w:rsidR="008A42D9" w:rsidRDefault="008A42D9" w:rsidP="00650D46">
      <w:pPr>
        <w:pStyle w:val="CommentText"/>
      </w:pPr>
      <w:r>
        <w:rPr>
          <w:rStyle w:val="CommentReference"/>
        </w:rPr>
        <w:annotationRef/>
      </w:r>
      <w:r>
        <w:t>Just to be more consistent with the terminology used more commonly elsewhere in the manuscript.  ☺️</w:t>
      </w:r>
    </w:p>
  </w:comment>
  <w:comment w:id="190" w:author="Jerry Harris" w:date="2023-09-02T13:21:00Z" w:initials="JH">
    <w:p w14:paraId="4A57308C" w14:textId="7DE28AF7" w:rsidR="00E019DC" w:rsidRDefault="00171EDE" w:rsidP="004A477F">
      <w:pPr>
        <w:pStyle w:val="CommentText"/>
      </w:pPr>
      <w:r>
        <w:rPr>
          <w:rStyle w:val="CommentReference"/>
        </w:rPr>
        <w:annotationRef/>
      </w:r>
      <w:r w:rsidR="00E019DC">
        <w:t xml:space="preserve">I certainly agree here, but this brings up a peculiar question: if the cervical ribs are ossified tendons, when did the tendons ossify? During ontogeny? If they're not ossified from birth, and individuals had non-ossified "cervical ribs" for some period of time, then this implies that the tendons of one of these two muscles inserted into the tendon of the other of the two muscles </w:t>
      </w:r>
      <w:r w:rsidR="00E019DC">
        <w:rPr>
          <w:i/>
          <w:iCs/>
        </w:rPr>
        <w:t>before</w:t>
      </w:r>
      <w:r w:rsidR="00E019DC">
        <w:t xml:space="preserve"> there was any ossification (bone) to insert into—that is, the tendons have to have existed and been in place </w:t>
      </w:r>
      <w:r w:rsidR="00E019DC">
        <w:rPr>
          <w:i/>
          <w:iCs/>
        </w:rPr>
        <w:t>prior</w:t>
      </w:r>
      <w:r w:rsidR="00E019DC">
        <w:t xml:space="preserve"> to ossification, and I have a hard time imagining how tendon inserted into tendon without a bony basis works!  😃  Is there any analogous but unossified structure known in any taxon? Addressing this is well beyond the scope of your paper, of course, but it is something that this statement made me think about...</w:t>
      </w:r>
    </w:p>
  </w:comment>
  <w:comment w:id="197" w:author="Jerry Harris" w:date="2023-09-02T16:40:00Z" w:initials="JH">
    <w:p w14:paraId="0D1D6D87" w14:textId="77777777" w:rsidR="00B916F7" w:rsidRDefault="00B916F7" w:rsidP="00652B0E">
      <w:pPr>
        <w:pStyle w:val="CommentText"/>
      </w:pPr>
      <w:r>
        <w:rPr>
          <w:rStyle w:val="CommentReference"/>
        </w:rPr>
        <w:annotationRef/>
      </w:r>
      <w:r>
        <w:t>I didn't check on what the preferred format for references is in this journal, but just to note that there's quite a variety of formats herein.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A77768" w15:done="0"/>
  <w15:commentEx w15:paraId="692A72F8" w15:done="0"/>
  <w15:commentEx w15:paraId="1D107E71" w15:done="0"/>
  <w15:commentEx w15:paraId="7C99C8F5" w15:done="0"/>
  <w15:commentEx w15:paraId="2DAA7401" w15:done="0"/>
  <w15:commentEx w15:paraId="5F9977DD" w15:done="0"/>
  <w15:commentEx w15:paraId="2AE956DF" w15:done="0"/>
  <w15:commentEx w15:paraId="43BA849C" w15:done="0"/>
  <w15:commentEx w15:paraId="46A1BE42" w15:done="0"/>
  <w15:commentEx w15:paraId="74B00F88" w15:done="0"/>
  <w15:commentEx w15:paraId="1D5E9F19" w15:done="0"/>
  <w15:commentEx w15:paraId="4A57308C" w15:done="0"/>
  <w15:commentEx w15:paraId="0D1D6D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7B0C357" w16cex:dateUtc="2023-09-02T21:54:00Z"/>
  <w16cex:commentExtensible w16cex:durableId="25C2ED40" w16cex:dateUtc="2023-09-02T22:02:00Z"/>
  <w16cex:commentExtensible w16cex:durableId="1E29237A" w16cex:dateUtc="2023-09-02T22:03:00Z"/>
  <w16cex:commentExtensible w16cex:durableId="45DAFCF7" w16cex:dateUtc="2023-09-02T22:06:00Z"/>
  <w16cex:commentExtensible w16cex:durableId="196ACA3B" w16cex:dateUtc="2023-09-02T22:09:00Z"/>
  <w16cex:commentExtensible w16cex:durableId="694F2916" w16cex:dateUtc="2023-09-02T17:40:00Z"/>
  <w16cex:commentExtensible w16cex:durableId="43DDF159" w16cex:dateUtc="2023-09-02T18:47:00Z"/>
  <w16cex:commentExtensible w16cex:durableId="6FCBCA7D" w16cex:dateUtc="2023-09-02T19:33:00Z"/>
  <w16cex:commentExtensible w16cex:durableId="32FD961A" w16cex:dateUtc="2023-09-02T19:07:00Z"/>
  <w16cex:commentExtensible w16cex:durableId="5E44F699" w16cex:dateUtc="2023-09-02T19:05:00Z"/>
  <w16cex:commentExtensible w16cex:durableId="7D17385F" w16cex:dateUtc="2023-09-02T19:10:00Z"/>
  <w16cex:commentExtensible w16cex:durableId="2545F603" w16cex:dateUtc="2023-09-02T19:21:00Z"/>
  <w16cex:commentExtensible w16cex:durableId="22C9BACB" w16cex:dateUtc="2023-09-02T2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A77768" w16cid:durableId="37B0C357"/>
  <w16cid:commentId w16cid:paraId="692A72F8" w16cid:durableId="25C2ED40"/>
  <w16cid:commentId w16cid:paraId="1D107E71" w16cid:durableId="1E29237A"/>
  <w16cid:commentId w16cid:paraId="7C99C8F5" w16cid:durableId="45DAFCF7"/>
  <w16cid:commentId w16cid:paraId="2DAA7401" w16cid:durableId="196ACA3B"/>
  <w16cid:commentId w16cid:paraId="5F9977DD" w16cid:durableId="694F2916"/>
  <w16cid:commentId w16cid:paraId="2AE956DF" w16cid:durableId="43DDF159"/>
  <w16cid:commentId w16cid:paraId="43BA849C" w16cid:durableId="6FCBCA7D"/>
  <w16cid:commentId w16cid:paraId="46A1BE42" w16cid:durableId="32FD961A"/>
  <w16cid:commentId w16cid:paraId="74B00F88" w16cid:durableId="5E44F699"/>
  <w16cid:commentId w16cid:paraId="1D5E9F19" w16cid:durableId="7D17385F"/>
  <w16cid:commentId w16cid:paraId="4A57308C" w16cid:durableId="2545F603"/>
  <w16cid:commentId w16cid:paraId="0D1D6D87" w16cid:durableId="22C9BA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Lora">
    <w:altName w:val="Calibri"/>
    <w:charset w:val="00"/>
    <w:family w:val="auto"/>
    <w:pitch w:val="variable"/>
    <w:sig w:usb0="A00002FF" w:usb1="5000204B" w:usb2="00000000" w:usb3="00000000" w:csb0="00000097" w:csb1="00000000"/>
  </w:font>
  <w:font w:name="Gill Sans">
    <w:altName w:val="Cambria"/>
    <w:charset w:val="01"/>
    <w:family w:val="roman"/>
    <w:pitch w:val="variable"/>
  </w:font>
  <w:font w:name="Liberation Sans">
    <w:altName w:val="Arial"/>
    <w:charset w:val="01"/>
    <w:family w:val="roman"/>
    <w:pitch w:val="variable"/>
  </w:font>
  <w:font w:name="Linux Libertine G">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6037"/>
    <w:multiLevelType w:val="multilevel"/>
    <w:tmpl w:val="B24E0F2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267F0140"/>
    <w:multiLevelType w:val="multilevel"/>
    <w:tmpl w:val="3A5A0D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CC27806"/>
    <w:multiLevelType w:val="multilevel"/>
    <w:tmpl w:val="A738BF5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1772121153">
    <w:abstractNumId w:val="0"/>
  </w:num>
  <w:num w:numId="2" w16cid:durableId="1775133279">
    <w:abstractNumId w:val="2"/>
  </w:num>
  <w:num w:numId="3" w16cid:durableId="138255629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rry Harris">
    <w15:presenceInfo w15:providerId="AD" w15:userId="S::D00004612@utahtech.edu::86f8140a-69d9-4758-8bb1-93cada4991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trackRevision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C91"/>
    <w:rsid w:val="000A74E4"/>
    <w:rsid w:val="000F1DB5"/>
    <w:rsid w:val="00171EDE"/>
    <w:rsid w:val="00234F24"/>
    <w:rsid w:val="002A15A5"/>
    <w:rsid w:val="003056D7"/>
    <w:rsid w:val="0031742A"/>
    <w:rsid w:val="004649FC"/>
    <w:rsid w:val="00470521"/>
    <w:rsid w:val="004B2018"/>
    <w:rsid w:val="005B7489"/>
    <w:rsid w:val="007A5C02"/>
    <w:rsid w:val="00850C91"/>
    <w:rsid w:val="008A42D9"/>
    <w:rsid w:val="009E6516"/>
    <w:rsid w:val="00A957AD"/>
    <w:rsid w:val="00AA3FAA"/>
    <w:rsid w:val="00B916F7"/>
    <w:rsid w:val="00D22C7C"/>
    <w:rsid w:val="00DD392D"/>
    <w:rsid w:val="00E019DC"/>
    <w:rsid w:val="00EF62E1"/>
    <w:rsid w:val="00F50E4B"/>
    <w:rsid w:val="00FC4BC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3B87"/>
  <w15:docId w15:val="{0204C551-26AE-41B1-9A9E-D8D97B73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ora" w:eastAsia="Lora" w:hAnsi="Lora" w:cs="Lora"/>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spacing w:after="200" w:line="480" w:lineRule="auto"/>
    </w:pPr>
    <w:rPr>
      <w:rFonts w:ascii="Times New Roman" w:hAnsi="Times New Roman"/>
      <w:sz w:val="24"/>
    </w:rPr>
  </w:style>
  <w:style w:type="paragraph" w:styleId="Heading1">
    <w:name w:val="heading 1"/>
    <w:basedOn w:val="LO-normal"/>
    <w:next w:val="Normal"/>
    <w:uiPriority w:val="9"/>
    <w:qFormat/>
    <w:pPr>
      <w:keepNext/>
      <w:keepLines/>
      <w:spacing w:before="400" w:after="120"/>
      <w:outlineLvl w:val="0"/>
    </w:pPr>
    <w:rPr>
      <w:rFonts w:ascii="Gill Sans" w:eastAsia="Gill Sans" w:hAnsi="Gill Sans" w:cs="Gill Sans"/>
      <w:b/>
      <w:sz w:val="40"/>
      <w:szCs w:val="40"/>
    </w:rPr>
  </w:style>
  <w:style w:type="paragraph" w:styleId="Heading2">
    <w:name w:val="heading 2"/>
    <w:basedOn w:val="LO-normal"/>
    <w:next w:val="Normal"/>
    <w:uiPriority w:val="9"/>
    <w:unhideWhenUsed/>
    <w:qFormat/>
    <w:pPr>
      <w:keepNext/>
      <w:keepLines/>
      <w:spacing w:before="360" w:after="120"/>
      <w:outlineLvl w:val="1"/>
    </w:pPr>
    <w:rPr>
      <w:rFonts w:ascii="Gill Sans" w:eastAsia="Gill Sans" w:hAnsi="Gill Sans" w:cs="Gill Sans"/>
      <w:b/>
      <w:sz w:val="26"/>
      <w:szCs w:val="26"/>
    </w:rPr>
  </w:style>
  <w:style w:type="paragraph" w:styleId="Heading3">
    <w:name w:val="heading 3"/>
    <w:basedOn w:val="LO-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Normal"/>
    <w:uiPriority w:val="9"/>
    <w:semiHidden/>
    <w:unhideWhenUsed/>
    <w:qFormat/>
    <w:pPr>
      <w:keepNext/>
      <w:keepLines/>
      <w:spacing w:before="240" w:after="80"/>
      <w:outlineLvl w:val="4"/>
    </w:pPr>
    <w:rPr>
      <w:color w:val="666666"/>
    </w:rPr>
  </w:style>
  <w:style w:type="paragraph" w:styleId="Heading6">
    <w:name w:val="heading 6"/>
    <w:basedOn w:val="LO-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Linux Libertine G" w:hAnsi="Liberation Sans" w:cs="Linux Libertine G"/>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customStyle="1" w:styleId="LO-normal">
    <w:name w:val="LO-normal"/>
    <w:qFormat/>
    <w:pPr>
      <w:overflowPunct w:val="0"/>
    </w:pPr>
  </w:style>
  <w:style w:type="paragraph" w:styleId="Title">
    <w:name w:val="Title"/>
    <w:basedOn w:val="LO-normal"/>
    <w:next w:val="Normal"/>
    <w:uiPriority w:val="10"/>
    <w:qFormat/>
    <w:pPr>
      <w:keepNext/>
      <w:keepLines/>
      <w:spacing w:after="60"/>
    </w:pPr>
    <w:rPr>
      <w:rFonts w:ascii="Gill Sans" w:eastAsia="Gill Sans" w:hAnsi="Gill Sans" w:cs="Gill Sans"/>
      <w:b/>
      <w:sz w:val="48"/>
      <w:szCs w:val="48"/>
    </w:rPr>
  </w:style>
  <w:style w:type="paragraph" w:styleId="Subtitle">
    <w:name w:val="Subtitle"/>
    <w:basedOn w:val="LO-normal"/>
    <w:next w:val="Normal"/>
    <w:uiPriority w:val="11"/>
    <w:qFormat/>
    <w:pPr>
      <w:keepNext/>
      <w:keepLines/>
      <w:spacing w:after="320"/>
    </w:pPr>
    <w:rPr>
      <w:rFonts w:ascii="Arial" w:eastAsia="Arial" w:hAnsi="Arial" w:cs="Arial"/>
      <w:color w:val="666666"/>
      <w:sz w:val="30"/>
      <w:szCs w:val="30"/>
    </w:rPr>
  </w:style>
  <w:style w:type="paragraph" w:styleId="TOC1">
    <w:name w:val="toc 1"/>
    <w:basedOn w:val="Index"/>
    <w:pPr>
      <w:tabs>
        <w:tab w:val="right" w:leader="dot" w:pos="9360"/>
      </w:tabs>
    </w:pPr>
  </w:style>
  <w:style w:type="paragraph" w:styleId="TOC2">
    <w:name w:val="toc 2"/>
    <w:basedOn w:val="Index"/>
    <w:pPr>
      <w:tabs>
        <w:tab w:val="right" w:leader="dot" w:pos="9077"/>
      </w:tabs>
      <w:ind w:left="283"/>
    </w:pPr>
  </w:style>
  <w:style w:type="paragraph" w:styleId="Revision">
    <w:name w:val="Revision"/>
    <w:hidden/>
    <w:uiPriority w:val="99"/>
    <w:semiHidden/>
    <w:rsid w:val="00DD392D"/>
    <w:pPr>
      <w:suppressAutoHyphens w:val="0"/>
    </w:pPr>
    <w:rPr>
      <w:rFonts w:ascii="Times New Roman" w:hAnsi="Times New Roman" w:cs="Mangal"/>
      <w:sz w:val="24"/>
    </w:rPr>
  </w:style>
  <w:style w:type="character" w:styleId="CommentReference">
    <w:name w:val="annotation reference"/>
    <w:basedOn w:val="DefaultParagraphFont"/>
    <w:uiPriority w:val="99"/>
    <w:semiHidden/>
    <w:unhideWhenUsed/>
    <w:rsid w:val="003056D7"/>
    <w:rPr>
      <w:sz w:val="16"/>
      <w:szCs w:val="16"/>
    </w:rPr>
  </w:style>
  <w:style w:type="paragraph" w:styleId="CommentText">
    <w:name w:val="annotation text"/>
    <w:basedOn w:val="Normal"/>
    <w:link w:val="CommentTextChar"/>
    <w:uiPriority w:val="99"/>
    <w:unhideWhenUsed/>
    <w:rsid w:val="003056D7"/>
    <w:pPr>
      <w:spacing w:line="240" w:lineRule="auto"/>
    </w:pPr>
    <w:rPr>
      <w:rFonts w:cs="Mangal"/>
      <w:sz w:val="20"/>
      <w:szCs w:val="18"/>
    </w:rPr>
  </w:style>
  <w:style w:type="character" w:customStyle="1" w:styleId="CommentTextChar">
    <w:name w:val="Comment Text Char"/>
    <w:basedOn w:val="DefaultParagraphFont"/>
    <w:link w:val="CommentText"/>
    <w:uiPriority w:val="99"/>
    <w:rsid w:val="003056D7"/>
    <w:rPr>
      <w:rFonts w:ascii="Times New Roman" w:hAnsi="Times New Roman" w:cs="Mangal"/>
      <w:sz w:val="20"/>
      <w:szCs w:val="18"/>
    </w:rPr>
  </w:style>
  <w:style w:type="paragraph" w:styleId="CommentSubject">
    <w:name w:val="annotation subject"/>
    <w:basedOn w:val="CommentText"/>
    <w:next w:val="CommentText"/>
    <w:link w:val="CommentSubjectChar"/>
    <w:uiPriority w:val="99"/>
    <w:semiHidden/>
    <w:unhideWhenUsed/>
    <w:rsid w:val="003056D7"/>
    <w:rPr>
      <w:b/>
      <w:bCs/>
    </w:rPr>
  </w:style>
  <w:style w:type="character" w:customStyle="1" w:styleId="CommentSubjectChar">
    <w:name w:val="Comment Subject Char"/>
    <w:basedOn w:val="CommentTextChar"/>
    <w:link w:val="CommentSubject"/>
    <w:uiPriority w:val="99"/>
    <w:semiHidden/>
    <w:rsid w:val="003056D7"/>
    <w:rPr>
      <w:rFonts w:ascii="Times New Roman" w:hAnsi="Times New Roman"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no@miketaylor.org.uk" TargetMode="External"/><Relationship Id="rId11" Type="http://schemas.openxmlformats.org/officeDocument/2006/relationships/hyperlink" Target="https://naturalhistory.si.edu/research/paleobiology/research/carrano-lab/polyglot-paleontologist" TargetMode="External"/><Relationship Id="rId5" Type="http://schemas.openxmlformats.org/officeDocument/2006/relationships/hyperlink" Target="mailto:mathew.wedel@gmail.com"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25</Pages>
  <Words>6171</Words>
  <Characters>35175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Harris</dc:creator>
  <dc:description/>
  <cp:lastModifiedBy>Jerry Harris</cp:lastModifiedBy>
  <cp:revision>9</cp:revision>
  <cp:lastPrinted>2023-09-02T18:29:00Z</cp:lastPrinted>
  <dcterms:created xsi:type="dcterms:W3CDTF">2023-09-02T16:52:00Z</dcterms:created>
  <dcterms:modified xsi:type="dcterms:W3CDTF">2023-09-02T22:46:00Z</dcterms:modified>
  <dc:language>en-GB</dc:language>
</cp:coreProperties>
</file>